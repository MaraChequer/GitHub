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0E353D9D" w:rsidR="00B60FFC" w:rsidRPr="00064121" w:rsidRDefault="00F51A09" w:rsidP="00B60FFC">
      <w:pPr>
        <w:pStyle w:val="Heading1"/>
      </w:pPr>
      <w:r>
        <w:t xml:space="preserve">PMPP 201 </w:t>
      </w:r>
      <w:r w:rsidR="00B60FFC" w:rsidRPr="00064121">
        <w:t>Un</w:t>
      </w:r>
      <w:r w:rsidR="006729D7">
        <w:t xml:space="preserve">it </w:t>
      </w:r>
      <w:r w:rsidR="004F5364">
        <w:t>2</w:t>
      </w:r>
      <w:r w:rsidR="00B60FFC" w:rsidRPr="00064121">
        <w:t xml:space="preserve">:  </w:t>
      </w:r>
      <w:r w:rsidR="00431611" w:rsidRPr="004B7877">
        <w:t>Integration Knowledge Area</w:t>
      </w:r>
    </w:p>
    <w:p w14:paraId="4DFF0991" w14:textId="77777777" w:rsidR="00B60FFC" w:rsidRPr="00064121" w:rsidRDefault="00B60FFC" w:rsidP="00B60FFC">
      <w:pPr>
        <w:pStyle w:val="Heading2"/>
      </w:pPr>
      <w:r w:rsidRPr="00064121">
        <w:t>Overview</w:t>
      </w:r>
    </w:p>
    <w:p w14:paraId="455BF8BC" w14:textId="76E42E76" w:rsidR="008D29A0" w:rsidRPr="00593925" w:rsidRDefault="00B60FFC" w:rsidP="00593925">
      <w:pPr>
        <w:pStyle w:val="NormalWeb"/>
        <w:spacing w:before="0" w:beforeAutospacing="0" w:after="240" w:afterAutospacing="0"/>
        <w:rPr>
          <w:rFonts w:cstheme="minorHAnsi"/>
          <w:color w:val="000000" w:themeColor="text1"/>
          <w:lang w:val="en-US" w:eastAsia="en-US"/>
        </w:rPr>
      </w:pPr>
      <w:r w:rsidRPr="00593925">
        <w:rPr>
          <w:rFonts w:asciiTheme="minorHAnsi" w:hAnsiTheme="minorHAnsi" w:cstheme="minorHAnsi"/>
          <w:color w:val="000000" w:themeColor="text1"/>
          <w:sz w:val="22"/>
          <w:szCs w:val="22"/>
          <w:lang w:val="en-US" w:eastAsia="en-US"/>
        </w:rPr>
        <w:t xml:space="preserve">Welcome to </w:t>
      </w:r>
      <w:r w:rsidR="004F5364" w:rsidRPr="00593925">
        <w:rPr>
          <w:rFonts w:asciiTheme="minorHAnsi" w:hAnsiTheme="minorHAnsi" w:cstheme="minorHAnsi"/>
          <w:color w:val="000000" w:themeColor="text1"/>
          <w:sz w:val="22"/>
          <w:szCs w:val="22"/>
          <w:lang w:val="en-US" w:eastAsia="en-US"/>
        </w:rPr>
        <w:t xml:space="preserve">Unit 2 of </w:t>
      </w:r>
      <w:r w:rsidR="002A0CA7" w:rsidRPr="00593925">
        <w:rPr>
          <w:rFonts w:asciiTheme="minorHAnsi" w:hAnsiTheme="minorHAnsi" w:cstheme="minorHAnsi"/>
          <w:color w:val="000000" w:themeColor="text1"/>
          <w:sz w:val="22"/>
          <w:szCs w:val="22"/>
          <w:lang w:val="en-US" w:eastAsia="en-US"/>
        </w:rPr>
        <w:t xml:space="preserve">PMPP 201. </w:t>
      </w:r>
      <w:r w:rsidR="004F5364" w:rsidRPr="00593925">
        <w:rPr>
          <w:rFonts w:asciiTheme="minorHAnsi" w:hAnsiTheme="minorHAnsi" w:cstheme="minorHAnsi"/>
          <w:color w:val="000000" w:themeColor="text1"/>
          <w:sz w:val="22"/>
          <w:szCs w:val="22"/>
          <w:lang w:val="en-US" w:eastAsia="en-US"/>
        </w:rPr>
        <w:t xml:space="preserve">In this Unit, we begin our weekly dive into one of the 10 </w:t>
      </w:r>
      <w:r w:rsidR="009125F9" w:rsidRPr="00593925">
        <w:rPr>
          <w:rFonts w:asciiTheme="minorHAnsi" w:hAnsiTheme="minorHAnsi" w:cstheme="minorHAnsi"/>
          <w:color w:val="000000" w:themeColor="text1"/>
          <w:sz w:val="22"/>
          <w:szCs w:val="22"/>
          <w:lang w:val="en-US" w:eastAsia="en-US"/>
        </w:rPr>
        <w:t>“</w:t>
      </w:r>
      <w:r w:rsidR="004F5364" w:rsidRPr="00593925">
        <w:rPr>
          <w:rFonts w:asciiTheme="minorHAnsi" w:hAnsiTheme="minorHAnsi" w:cstheme="minorHAnsi"/>
          <w:color w:val="000000" w:themeColor="text1"/>
          <w:sz w:val="22"/>
          <w:szCs w:val="22"/>
          <w:lang w:val="en-US" w:eastAsia="en-US"/>
        </w:rPr>
        <w:t>Project Management Knowledge Areas,</w:t>
      </w:r>
      <w:r w:rsidR="009125F9" w:rsidRPr="00593925">
        <w:rPr>
          <w:rFonts w:asciiTheme="minorHAnsi" w:hAnsiTheme="minorHAnsi" w:cstheme="minorHAnsi"/>
          <w:color w:val="000000" w:themeColor="text1"/>
          <w:sz w:val="22"/>
          <w:szCs w:val="22"/>
          <w:lang w:val="en-US" w:eastAsia="en-US"/>
        </w:rPr>
        <w:t>”</w:t>
      </w:r>
      <w:r w:rsidR="004F5364" w:rsidRPr="00593925">
        <w:rPr>
          <w:rFonts w:asciiTheme="minorHAnsi" w:hAnsiTheme="minorHAnsi" w:cstheme="minorHAnsi"/>
          <w:color w:val="000000" w:themeColor="text1"/>
          <w:sz w:val="22"/>
          <w:szCs w:val="22"/>
          <w:lang w:val="en-US" w:eastAsia="en-US"/>
        </w:rPr>
        <w:t xml:space="preserve"> as listed in the </w:t>
      </w:r>
      <w:r w:rsidR="004F5364" w:rsidRPr="00593925">
        <w:rPr>
          <w:rFonts w:asciiTheme="minorHAnsi" w:hAnsiTheme="minorHAnsi" w:cstheme="minorHAnsi"/>
          <w:color w:val="000000" w:themeColor="text1"/>
          <w:sz w:val="22"/>
          <w:szCs w:val="22"/>
          <w:u w:val="single"/>
          <w:lang w:val="en-US" w:eastAsia="en-US"/>
        </w:rPr>
        <w:t>Project Management Institutes Body of Knowledge</w:t>
      </w:r>
      <w:r w:rsidR="004F5364" w:rsidRPr="00593925">
        <w:rPr>
          <w:rFonts w:asciiTheme="minorHAnsi" w:hAnsiTheme="minorHAnsi" w:cstheme="minorHAnsi"/>
          <w:color w:val="000000" w:themeColor="text1"/>
          <w:sz w:val="22"/>
          <w:szCs w:val="22"/>
          <w:lang w:val="en-US" w:eastAsia="en-US"/>
        </w:rPr>
        <w:t xml:space="preserve"> (PMBOK). As noted in PMPP 201 Unit 1, the PMBOK is at the core of our curriculum and Learning Outcomes.</w:t>
      </w:r>
    </w:p>
    <w:p w14:paraId="0E73C5A4" w14:textId="665BA7DB" w:rsidR="002A0CA7" w:rsidRPr="00593925" w:rsidRDefault="002A0CA7" w:rsidP="00593925">
      <w:pPr>
        <w:pStyle w:val="NormalWeb"/>
        <w:spacing w:before="0" w:beforeAutospacing="0" w:after="240" w:afterAutospacing="0"/>
        <w:rPr>
          <w:rFonts w:cstheme="minorHAnsi"/>
          <w:color w:val="000000" w:themeColor="text1"/>
          <w:lang w:val="en-US" w:eastAsia="en-US"/>
        </w:rPr>
      </w:pPr>
      <w:r w:rsidRPr="00593925">
        <w:rPr>
          <w:rFonts w:asciiTheme="minorHAnsi" w:hAnsiTheme="minorHAnsi" w:cstheme="minorHAnsi"/>
          <w:color w:val="000000" w:themeColor="text1"/>
          <w:sz w:val="22"/>
          <w:szCs w:val="22"/>
          <w:lang w:val="en-US" w:eastAsia="en-US"/>
        </w:rPr>
        <w:t xml:space="preserve">This </w:t>
      </w:r>
      <w:r w:rsidR="0017377B" w:rsidRPr="00593925">
        <w:rPr>
          <w:rFonts w:asciiTheme="minorHAnsi" w:hAnsiTheme="minorHAnsi" w:cstheme="minorHAnsi"/>
          <w:color w:val="000000" w:themeColor="text1"/>
          <w:sz w:val="22"/>
          <w:szCs w:val="22"/>
          <w:lang w:val="en-US" w:eastAsia="en-US"/>
        </w:rPr>
        <w:t>unit</w:t>
      </w:r>
      <w:r w:rsidRPr="00593925">
        <w:rPr>
          <w:rFonts w:asciiTheme="minorHAnsi" w:hAnsiTheme="minorHAnsi" w:cstheme="minorHAnsi"/>
          <w:color w:val="000000" w:themeColor="text1"/>
          <w:sz w:val="22"/>
          <w:szCs w:val="22"/>
          <w:lang w:val="en-US" w:eastAsia="en-US"/>
        </w:rPr>
        <w:t xml:space="preserve"> will consider </w:t>
      </w:r>
      <w:r w:rsidR="004F5364" w:rsidRPr="00593925">
        <w:rPr>
          <w:rFonts w:asciiTheme="minorHAnsi" w:hAnsiTheme="minorHAnsi" w:cstheme="minorHAnsi"/>
          <w:color w:val="000000" w:themeColor="text1"/>
          <w:sz w:val="22"/>
          <w:szCs w:val="22"/>
          <w:lang w:val="en-US" w:eastAsia="en-US"/>
        </w:rPr>
        <w:t xml:space="preserve">the </w:t>
      </w:r>
      <w:r w:rsidR="00DD10B5" w:rsidRPr="00593925">
        <w:rPr>
          <w:rFonts w:asciiTheme="minorHAnsi" w:hAnsiTheme="minorHAnsi" w:cstheme="minorHAnsi"/>
          <w:color w:val="000000" w:themeColor="text1"/>
          <w:sz w:val="22"/>
          <w:szCs w:val="22"/>
          <w:lang w:val="en-US" w:eastAsia="en-US"/>
        </w:rPr>
        <w:t>k</w:t>
      </w:r>
      <w:r w:rsidR="004F5364" w:rsidRPr="00593925">
        <w:rPr>
          <w:rFonts w:asciiTheme="minorHAnsi" w:hAnsiTheme="minorHAnsi" w:cstheme="minorHAnsi"/>
          <w:color w:val="000000" w:themeColor="text1"/>
          <w:sz w:val="22"/>
          <w:szCs w:val="22"/>
          <w:lang w:val="en-US" w:eastAsia="en-US"/>
        </w:rPr>
        <w:t xml:space="preserve">nowledge </w:t>
      </w:r>
      <w:r w:rsidR="00DD10B5" w:rsidRPr="00593925">
        <w:rPr>
          <w:rFonts w:asciiTheme="minorHAnsi" w:hAnsiTheme="minorHAnsi" w:cstheme="minorHAnsi"/>
          <w:color w:val="000000" w:themeColor="text1"/>
          <w:sz w:val="22"/>
          <w:szCs w:val="22"/>
          <w:lang w:val="en-US" w:eastAsia="en-US"/>
        </w:rPr>
        <w:t>a</w:t>
      </w:r>
      <w:r w:rsidR="004F5364" w:rsidRPr="00593925">
        <w:rPr>
          <w:rFonts w:asciiTheme="minorHAnsi" w:hAnsiTheme="minorHAnsi" w:cstheme="minorHAnsi"/>
          <w:color w:val="000000" w:themeColor="text1"/>
          <w:sz w:val="22"/>
          <w:szCs w:val="22"/>
          <w:lang w:val="en-US" w:eastAsia="en-US"/>
        </w:rPr>
        <w:t>rea of Integration.</w:t>
      </w:r>
    </w:p>
    <w:p w14:paraId="13657FB1" w14:textId="1E94D726" w:rsidR="003E5B66" w:rsidRPr="00593925" w:rsidRDefault="004F5364" w:rsidP="00593925">
      <w:pPr>
        <w:pStyle w:val="NormalWeb"/>
        <w:spacing w:before="0" w:beforeAutospacing="0" w:after="240" w:afterAutospacing="0"/>
        <w:rPr>
          <w:rFonts w:cstheme="minorHAnsi"/>
          <w:color w:val="000000" w:themeColor="text1"/>
          <w:lang w:val="en-US" w:eastAsia="en-US"/>
        </w:rPr>
      </w:pPr>
      <w:r w:rsidRPr="00593925">
        <w:rPr>
          <w:rFonts w:asciiTheme="minorHAnsi" w:hAnsiTheme="minorHAnsi" w:cstheme="minorHAnsi"/>
          <w:color w:val="000000" w:themeColor="text1"/>
          <w:sz w:val="22"/>
          <w:szCs w:val="22"/>
          <w:lang w:val="en-US" w:eastAsia="en-US"/>
        </w:rPr>
        <w:t xml:space="preserve">Every organization that takes the steps to perform project work can only do so by integrating it into their organizational structure and culture. Project success depends on the proper assimilation of PM concepts and processes (AND how these fit into the values and mission of the organization). A </w:t>
      </w:r>
      <w:r w:rsidR="00F64AF3" w:rsidRPr="00593925">
        <w:rPr>
          <w:rFonts w:asciiTheme="minorHAnsi" w:hAnsiTheme="minorHAnsi" w:cstheme="minorHAnsi"/>
          <w:color w:val="000000" w:themeColor="text1"/>
          <w:sz w:val="22"/>
          <w:szCs w:val="22"/>
          <w:lang w:val="en-US" w:eastAsia="en-US"/>
        </w:rPr>
        <w:t>p</w:t>
      </w:r>
      <w:r w:rsidRPr="00593925">
        <w:rPr>
          <w:rFonts w:asciiTheme="minorHAnsi" w:hAnsiTheme="minorHAnsi" w:cstheme="minorHAnsi"/>
          <w:color w:val="000000" w:themeColor="text1"/>
          <w:sz w:val="22"/>
          <w:szCs w:val="22"/>
          <w:lang w:val="en-US" w:eastAsia="en-US"/>
        </w:rPr>
        <w:t xml:space="preserve">roject </w:t>
      </w:r>
      <w:r w:rsidR="00F64AF3" w:rsidRPr="00593925">
        <w:rPr>
          <w:rFonts w:asciiTheme="minorHAnsi" w:hAnsiTheme="minorHAnsi" w:cstheme="minorHAnsi"/>
          <w:color w:val="000000" w:themeColor="text1"/>
          <w:sz w:val="22"/>
          <w:szCs w:val="22"/>
          <w:lang w:val="en-US" w:eastAsia="en-US"/>
        </w:rPr>
        <w:t>m</w:t>
      </w:r>
      <w:r w:rsidRPr="00593925">
        <w:rPr>
          <w:rFonts w:asciiTheme="minorHAnsi" w:hAnsiTheme="minorHAnsi" w:cstheme="minorHAnsi"/>
          <w:color w:val="000000" w:themeColor="text1"/>
          <w:sz w:val="22"/>
          <w:szCs w:val="22"/>
          <w:lang w:val="en-US" w:eastAsia="en-US"/>
        </w:rPr>
        <w:t xml:space="preserve">anager must understand their </w:t>
      </w:r>
      <w:r w:rsidR="00F64AF3" w:rsidRPr="00593925">
        <w:rPr>
          <w:rFonts w:asciiTheme="minorHAnsi" w:hAnsiTheme="minorHAnsi" w:cstheme="minorHAnsi"/>
          <w:color w:val="000000" w:themeColor="text1"/>
          <w:sz w:val="22"/>
          <w:szCs w:val="22"/>
          <w:lang w:val="en-US" w:eastAsia="en-US"/>
        </w:rPr>
        <w:t>l</w:t>
      </w:r>
      <w:r w:rsidRPr="00593925">
        <w:rPr>
          <w:rFonts w:asciiTheme="minorHAnsi" w:hAnsiTheme="minorHAnsi" w:cstheme="minorHAnsi"/>
          <w:color w:val="000000" w:themeColor="text1"/>
          <w:sz w:val="22"/>
          <w:szCs w:val="22"/>
          <w:lang w:val="en-US" w:eastAsia="en-US"/>
        </w:rPr>
        <w:t>eadership role and its effect on project work.</w:t>
      </w:r>
    </w:p>
    <w:p w14:paraId="21AE6E91" w14:textId="3BD469C6" w:rsidR="004E0997" w:rsidRPr="00593925" w:rsidRDefault="00073B02" w:rsidP="00593925">
      <w:pPr>
        <w:pStyle w:val="NormalWeb"/>
        <w:spacing w:before="0" w:beforeAutospacing="0" w:after="240" w:afterAutospacing="0"/>
        <w:rPr>
          <w:rFonts w:cstheme="minorHAnsi"/>
          <w:color w:val="000000" w:themeColor="text1"/>
        </w:rPr>
      </w:pPr>
      <w:r w:rsidRPr="00593925">
        <w:rPr>
          <w:rFonts w:asciiTheme="minorHAnsi" w:hAnsiTheme="minorHAnsi" w:cstheme="minorHAnsi"/>
          <w:color w:val="000000" w:themeColor="text1"/>
          <w:sz w:val="22"/>
          <w:szCs w:val="22"/>
          <w:lang w:val="en-US" w:eastAsia="en-US"/>
        </w:rPr>
        <w:t>We target our assignments to prepare you for use in real-world project management. You will</w:t>
      </w:r>
      <w:r>
        <w:rPr>
          <w:rFonts w:asciiTheme="minorHAnsi" w:hAnsiTheme="minorHAnsi" w:cstheme="minorHAnsi"/>
          <w:color w:val="000000" w:themeColor="text1"/>
          <w:sz w:val="22"/>
          <w:szCs w:val="22"/>
        </w:rPr>
        <w:t xml:space="preserve"> commonly perform work based on a given scenario or use samples/templates from the web. Plus, each week, you’ll be submitting a Weekly Recap Status Report that discusses lessons learned.</w:t>
      </w:r>
    </w:p>
    <w:p w14:paraId="4BAE402D" w14:textId="77777777" w:rsidR="00B60FFC" w:rsidRPr="006073E1" w:rsidRDefault="00B60FFC" w:rsidP="00B60FFC">
      <w:pPr>
        <w:pStyle w:val="Heading2"/>
      </w:pPr>
      <w:r w:rsidRPr="006073E1">
        <w:t>Topics</w:t>
      </w:r>
    </w:p>
    <w:p w14:paraId="76E0D3EA" w14:textId="7DBDC4D0" w:rsidR="00B60FFC" w:rsidRPr="00064121" w:rsidRDefault="005E4C83" w:rsidP="00B60FFC">
      <w:pPr>
        <w:spacing w:after="120"/>
      </w:pPr>
      <w:r>
        <w:t>This unit</w:t>
      </w:r>
      <w:r w:rsidR="00B60FFC" w:rsidRPr="00064121">
        <w:t xml:space="preserve"> is divided into </w:t>
      </w:r>
      <w:r w:rsidR="008D29A0">
        <w:t>the following</w:t>
      </w:r>
      <w:r w:rsidR="00B60FFC">
        <w:t xml:space="preserve"> </w:t>
      </w:r>
      <w:r w:rsidR="006729D7">
        <w:t>topics:</w:t>
      </w:r>
    </w:p>
    <w:p w14:paraId="326A66A5" w14:textId="4A42073A" w:rsidR="000E3AB2" w:rsidRPr="004F5364" w:rsidRDefault="004F5364" w:rsidP="001931E5">
      <w:pPr>
        <w:pStyle w:val="ListParagraph"/>
        <w:numPr>
          <w:ilvl w:val="0"/>
          <w:numId w:val="13"/>
        </w:numPr>
        <w:spacing w:after="120"/>
        <w:rPr>
          <w:color w:val="000000" w:themeColor="text1"/>
        </w:rPr>
      </w:pPr>
      <w:r w:rsidRPr="004F5364">
        <w:rPr>
          <w:color w:val="000000" w:themeColor="text1"/>
        </w:rPr>
        <w:t>The Project Charter</w:t>
      </w:r>
    </w:p>
    <w:p w14:paraId="5BF7A55A" w14:textId="59EC7A2D" w:rsidR="00B737DB" w:rsidRPr="004F5364" w:rsidRDefault="004F5364" w:rsidP="00B737DB">
      <w:pPr>
        <w:pStyle w:val="ListParagraph"/>
        <w:numPr>
          <w:ilvl w:val="1"/>
          <w:numId w:val="13"/>
        </w:numPr>
        <w:spacing w:after="120"/>
        <w:rPr>
          <w:color w:val="000000" w:themeColor="text1"/>
        </w:rPr>
      </w:pPr>
      <w:r w:rsidRPr="004F5364">
        <w:rPr>
          <w:color w:val="000000" w:themeColor="text1"/>
        </w:rPr>
        <w:t xml:space="preserve">You will develop and write a </w:t>
      </w:r>
      <w:r w:rsidR="00F64AF3" w:rsidRPr="00593925">
        <w:rPr>
          <w:i/>
          <w:color w:val="000000" w:themeColor="text1"/>
        </w:rPr>
        <w:t>p</w:t>
      </w:r>
      <w:r w:rsidRPr="00593925">
        <w:rPr>
          <w:i/>
          <w:color w:val="000000" w:themeColor="text1"/>
        </w:rPr>
        <w:t xml:space="preserve">roject </w:t>
      </w:r>
      <w:r w:rsidR="00F64AF3" w:rsidRPr="00593925">
        <w:rPr>
          <w:i/>
          <w:color w:val="000000" w:themeColor="text1"/>
        </w:rPr>
        <w:t>c</w:t>
      </w:r>
      <w:r w:rsidRPr="00593925">
        <w:rPr>
          <w:i/>
          <w:color w:val="000000" w:themeColor="text1"/>
        </w:rPr>
        <w:t>harter</w:t>
      </w:r>
      <w:r w:rsidRPr="004F5364">
        <w:rPr>
          <w:color w:val="000000" w:themeColor="text1"/>
        </w:rPr>
        <w:t xml:space="preserve">, considering the business case, enterprise environmental factors, risks, and other factors. The </w:t>
      </w:r>
      <w:r w:rsidR="00F64AF3">
        <w:rPr>
          <w:color w:val="000000" w:themeColor="text1"/>
        </w:rPr>
        <w:t>c</w:t>
      </w:r>
      <w:r w:rsidRPr="004F5364">
        <w:rPr>
          <w:color w:val="000000" w:themeColor="text1"/>
        </w:rPr>
        <w:t>harter is the ‘Executive Summary’ of the project.</w:t>
      </w:r>
    </w:p>
    <w:p w14:paraId="050BF8DB" w14:textId="5105A5FE" w:rsidR="00B60FFC" w:rsidRPr="004F5364" w:rsidRDefault="00D95595" w:rsidP="001931E5">
      <w:pPr>
        <w:pStyle w:val="ListParagraph"/>
        <w:numPr>
          <w:ilvl w:val="0"/>
          <w:numId w:val="13"/>
        </w:numPr>
        <w:spacing w:after="120"/>
        <w:rPr>
          <w:color w:val="000000" w:themeColor="text1"/>
        </w:rPr>
      </w:pPr>
      <w:r>
        <w:rPr>
          <w:color w:val="000000" w:themeColor="text1"/>
        </w:rPr>
        <w:t>The Time Value of Money</w:t>
      </w:r>
    </w:p>
    <w:p w14:paraId="116DD0F7" w14:textId="4BB019CD" w:rsidR="00B737DB" w:rsidRPr="004F5364" w:rsidRDefault="004F5364" w:rsidP="00B737DB">
      <w:pPr>
        <w:pStyle w:val="ListParagraph"/>
        <w:numPr>
          <w:ilvl w:val="1"/>
          <w:numId w:val="13"/>
        </w:numPr>
        <w:spacing w:after="120"/>
        <w:rPr>
          <w:color w:val="000000" w:themeColor="text1"/>
        </w:rPr>
      </w:pPr>
      <w:r w:rsidRPr="004F5364">
        <w:rPr>
          <w:color w:val="000000" w:themeColor="text1"/>
        </w:rPr>
        <w:t xml:space="preserve">Most projects have financial impact of some sort. Many can have HUGE amounts of monetary resources assigned to them. </w:t>
      </w:r>
      <w:r w:rsidR="000821E2">
        <w:rPr>
          <w:color w:val="000000" w:themeColor="text1"/>
        </w:rPr>
        <w:t>You will consider the two primary calculations used to predict the value (of the project results) in the future.</w:t>
      </w:r>
      <w:r w:rsidRPr="004F5364">
        <w:rPr>
          <w:color w:val="000000" w:themeColor="text1"/>
        </w:rPr>
        <w:t xml:space="preserve"> </w:t>
      </w:r>
      <w:r w:rsidR="000821E2">
        <w:rPr>
          <w:color w:val="000000" w:themeColor="text1"/>
        </w:rPr>
        <w:t xml:space="preserve">The </w:t>
      </w:r>
      <w:r w:rsidRPr="004F5364">
        <w:rPr>
          <w:color w:val="000000" w:themeColor="text1"/>
        </w:rPr>
        <w:t xml:space="preserve">two calculations can </w:t>
      </w:r>
      <w:r w:rsidR="000821E2">
        <w:rPr>
          <w:color w:val="000000" w:themeColor="text1"/>
        </w:rPr>
        <w:t xml:space="preserve">also </w:t>
      </w:r>
      <w:r w:rsidRPr="004F5364">
        <w:rPr>
          <w:color w:val="000000" w:themeColor="text1"/>
        </w:rPr>
        <w:t xml:space="preserve">be used </w:t>
      </w:r>
      <w:r w:rsidR="000821E2">
        <w:rPr>
          <w:color w:val="000000" w:themeColor="text1"/>
        </w:rPr>
        <w:t xml:space="preserve">during the project selection process </w:t>
      </w:r>
      <w:r w:rsidRPr="004F5364">
        <w:rPr>
          <w:color w:val="000000" w:themeColor="text1"/>
        </w:rPr>
        <w:t xml:space="preserve">to determine which project is the better financial choice. </w:t>
      </w:r>
    </w:p>
    <w:p w14:paraId="1EBE6728" w14:textId="3B4A3925" w:rsidR="00C4099F" w:rsidRPr="004F5364" w:rsidRDefault="00D95595" w:rsidP="00C4099F">
      <w:pPr>
        <w:pStyle w:val="ListParagraph"/>
        <w:numPr>
          <w:ilvl w:val="0"/>
          <w:numId w:val="13"/>
        </w:numPr>
        <w:spacing w:after="120"/>
        <w:rPr>
          <w:color w:val="000000" w:themeColor="text1"/>
        </w:rPr>
      </w:pPr>
      <w:r>
        <w:rPr>
          <w:color w:val="000000" w:themeColor="text1"/>
        </w:rPr>
        <w:t>Monitoring and Controlling a Project</w:t>
      </w:r>
    </w:p>
    <w:p w14:paraId="5152302D" w14:textId="036155C0" w:rsidR="00B737DB" w:rsidRPr="00D95595" w:rsidRDefault="00D95595" w:rsidP="00B737DB">
      <w:pPr>
        <w:pStyle w:val="ListParagraph"/>
        <w:numPr>
          <w:ilvl w:val="1"/>
          <w:numId w:val="13"/>
        </w:numPr>
        <w:spacing w:after="120"/>
        <w:rPr>
          <w:color w:val="000000" w:themeColor="text1"/>
        </w:rPr>
      </w:pPr>
      <w:r w:rsidRPr="00D95595">
        <w:rPr>
          <w:color w:val="000000" w:themeColor="text1"/>
        </w:rPr>
        <w:t xml:space="preserve">Throughout project work, including the </w:t>
      </w:r>
      <w:r w:rsidR="00F64AF3" w:rsidRPr="00593925">
        <w:rPr>
          <w:i/>
          <w:color w:val="000000" w:themeColor="text1"/>
        </w:rPr>
        <w:t>p</w:t>
      </w:r>
      <w:r w:rsidRPr="00593925">
        <w:rPr>
          <w:i/>
          <w:color w:val="000000" w:themeColor="text1"/>
        </w:rPr>
        <w:t xml:space="preserve">lanning </w:t>
      </w:r>
      <w:r w:rsidR="00F64AF3" w:rsidRPr="00593925">
        <w:rPr>
          <w:i/>
          <w:color w:val="000000" w:themeColor="text1"/>
        </w:rPr>
        <w:t>p</w:t>
      </w:r>
      <w:r w:rsidRPr="00593925">
        <w:rPr>
          <w:i/>
          <w:color w:val="000000" w:themeColor="text1"/>
        </w:rPr>
        <w:t>hases</w:t>
      </w:r>
      <w:r w:rsidRPr="00D95595">
        <w:rPr>
          <w:color w:val="000000" w:themeColor="text1"/>
        </w:rPr>
        <w:t xml:space="preserve">, it is critical to have systems established to monitor progress, THEN be able to make decisions accordingly. During the </w:t>
      </w:r>
      <w:r w:rsidR="00F64AF3" w:rsidRPr="00593925">
        <w:rPr>
          <w:i/>
          <w:color w:val="000000" w:themeColor="text1"/>
        </w:rPr>
        <w:t>m</w:t>
      </w:r>
      <w:r w:rsidRPr="00593925">
        <w:rPr>
          <w:i/>
          <w:color w:val="000000" w:themeColor="text1"/>
        </w:rPr>
        <w:t xml:space="preserve">onitoring and </w:t>
      </w:r>
      <w:r w:rsidR="00F64AF3" w:rsidRPr="00593925">
        <w:rPr>
          <w:i/>
          <w:color w:val="000000" w:themeColor="text1"/>
        </w:rPr>
        <w:t>c</w:t>
      </w:r>
      <w:r w:rsidRPr="00593925">
        <w:rPr>
          <w:i/>
          <w:color w:val="000000" w:themeColor="text1"/>
        </w:rPr>
        <w:t>ontrolling</w:t>
      </w:r>
      <w:r w:rsidRPr="00D95595">
        <w:rPr>
          <w:color w:val="000000" w:themeColor="text1"/>
        </w:rPr>
        <w:t xml:space="preserve"> activities, data get</w:t>
      </w:r>
      <w:r w:rsidR="000821E2">
        <w:rPr>
          <w:color w:val="000000" w:themeColor="text1"/>
        </w:rPr>
        <w:t>s</w:t>
      </w:r>
      <w:r w:rsidRPr="00D95595">
        <w:rPr>
          <w:color w:val="000000" w:themeColor="text1"/>
        </w:rPr>
        <w:t xml:space="preserve"> gathered, it is formulated into a reporting system of some sort, and it is communicated to the appropriate </w:t>
      </w:r>
      <w:r w:rsidR="00F64AF3" w:rsidRPr="00593925">
        <w:rPr>
          <w:i/>
          <w:color w:val="000000" w:themeColor="text1"/>
        </w:rPr>
        <w:t>s</w:t>
      </w:r>
      <w:r w:rsidRPr="00593925">
        <w:rPr>
          <w:i/>
          <w:color w:val="000000" w:themeColor="text1"/>
        </w:rPr>
        <w:t>takeholders</w:t>
      </w:r>
      <w:r w:rsidRPr="00D95595">
        <w:rPr>
          <w:color w:val="000000" w:themeColor="text1"/>
        </w:rPr>
        <w:t>… who, in turn, make decisions/adjustments about the project.</w:t>
      </w:r>
    </w:p>
    <w:p w14:paraId="0A129F72" w14:textId="553B60FB" w:rsidR="00516744" w:rsidRPr="004F5364" w:rsidRDefault="004F5364" w:rsidP="001931E5">
      <w:pPr>
        <w:pStyle w:val="ListParagraph"/>
        <w:numPr>
          <w:ilvl w:val="0"/>
          <w:numId w:val="13"/>
        </w:numPr>
        <w:spacing w:after="120"/>
        <w:rPr>
          <w:color w:val="000000" w:themeColor="text1"/>
        </w:rPr>
      </w:pPr>
      <w:r>
        <w:rPr>
          <w:color w:val="000000" w:themeColor="text1"/>
        </w:rPr>
        <w:t xml:space="preserve">Change </w:t>
      </w:r>
      <w:r w:rsidR="00D95595">
        <w:rPr>
          <w:color w:val="000000" w:themeColor="text1"/>
        </w:rPr>
        <w:t>Management</w:t>
      </w:r>
      <w:r>
        <w:rPr>
          <w:color w:val="000000" w:themeColor="text1"/>
        </w:rPr>
        <w:t xml:space="preserve"> Systems</w:t>
      </w:r>
    </w:p>
    <w:p w14:paraId="5663A1A3" w14:textId="49644197" w:rsidR="00B737DB" w:rsidRPr="00D95595" w:rsidRDefault="00D95595" w:rsidP="00B737DB">
      <w:pPr>
        <w:pStyle w:val="ListParagraph"/>
        <w:numPr>
          <w:ilvl w:val="1"/>
          <w:numId w:val="13"/>
        </w:numPr>
        <w:spacing w:after="120"/>
        <w:rPr>
          <w:color w:val="000000" w:themeColor="text1"/>
        </w:rPr>
      </w:pPr>
      <w:r w:rsidRPr="00D95595">
        <w:rPr>
          <w:color w:val="000000" w:themeColor="text1"/>
        </w:rPr>
        <w:t xml:space="preserve">The adjustments mentioned above, the </w:t>
      </w:r>
      <w:r w:rsidR="00F64AF3" w:rsidRPr="00DD10B5">
        <w:rPr>
          <w:color w:val="000000" w:themeColor="text1"/>
        </w:rPr>
        <w:t>c</w:t>
      </w:r>
      <w:r w:rsidRPr="00DD10B5">
        <w:rPr>
          <w:color w:val="000000" w:themeColor="text1"/>
        </w:rPr>
        <w:t>ontrolling</w:t>
      </w:r>
      <w:r w:rsidRPr="00D95595">
        <w:rPr>
          <w:color w:val="000000" w:themeColor="text1"/>
        </w:rPr>
        <w:t xml:space="preserve"> portion of</w:t>
      </w:r>
      <w:r w:rsidRPr="00DD10B5">
        <w:rPr>
          <w:color w:val="000000" w:themeColor="text1"/>
        </w:rPr>
        <w:t xml:space="preserve"> </w:t>
      </w:r>
      <w:r w:rsidR="00F64AF3" w:rsidRPr="00DD10B5">
        <w:rPr>
          <w:color w:val="000000" w:themeColor="text1"/>
        </w:rPr>
        <w:t>m</w:t>
      </w:r>
      <w:r w:rsidRPr="00DD10B5">
        <w:rPr>
          <w:color w:val="000000" w:themeColor="text1"/>
        </w:rPr>
        <w:t xml:space="preserve">onitoring and </w:t>
      </w:r>
      <w:r w:rsidR="00F64AF3" w:rsidRPr="00DD10B5">
        <w:rPr>
          <w:color w:val="000000" w:themeColor="text1"/>
        </w:rPr>
        <w:t>c</w:t>
      </w:r>
      <w:r w:rsidRPr="00DD10B5">
        <w:rPr>
          <w:color w:val="000000" w:themeColor="text1"/>
        </w:rPr>
        <w:t>ontrolling</w:t>
      </w:r>
      <w:r w:rsidRPr="00D95595">
        <w:rPr>
          <w:color w:val="000000" w:themeColor="text1"/>
        </w:rPr>
        <w:t xml:space="preserve">, will be necessary at various times. A proper </w:t>
      </w:r>
      <w:r w:rsidR="00DD10B5">
        <w:rPr>
          <w:color w:val="000000" w:themeColor="text1"/>
        </w:rPr>
        <w:t>‘</w:t>
      </w:r>
      <w:r w:rsidRPr="00D95595">
        <w:rPr>
          <w:color w:val="000000" w:themeColor="text1"/>
        </w:rPr>
        <w:t>Change Management System</w:t>
      </w:r>
      <w:r w:rsidR="00DD10B5">
        <w:rPr>
          <w:color w:val="000000" w:themeColor="text1"/>
        </w:rPr>
        <w:t>’</w:t>
      </w:r>
      <w:r w:rsidRPr="00D95595">
        <w:rPr>
          <w:color w:val="000000" w:themeColor="text1"/>
        </w:rPr>
        <w:t xml:space="preserve"> will permit all changes, regardless of their source, to be documented and considered by the appropriate stakeholders.</w:t>
      </w:r>
    </w:p>
    <w:p w14:paraId="0F6EC3FB" w14:textId="312F3FF0" w:rsidR="00B60FFC" w:rsidRPr="006073E1" w:rsidRDefault="00B60FFC" w:rsidP="00B60FFC">
      <w:pPr>
        <w:pStyle w:val="Heading2"/>
      </w:pPr>
      <w:r w:rsidRPr="006073E1">
        <w:lastRenderedPageBreak/>
        <w:t>Learning Outcomes</w:t>
      </w:r>
    </w:p>
    <w:p w14:paraId="27613380" w14:textId="417C04CE" w:rsidR="00B60FFC" w:rsidRPr="00E16C6F" w:rsidRDefault="00B60FFC" w:rsidP="00B60FFC">
      <w:pPr>
        <w:spacing w:after="120"/>
        <w:rPr>
          <w:color w:val="000000" w:themeColor="text1"/>
        </w:rPr>
      </w:pPr>
      <w:r w:rsidRPr="00E16C6F">
        <w:rPr>
          <w:color w:val="000000" w:themeColor="text1"/>
        </w:rPr>
        <w:t>When you have completed this unit</w:t>
      </w:r>
      <w:r w:rsidR="008D29A0" w:rsidRPr="00E16C6F">
        <w:rPr>
          <w:color w:val="000000" w:themeColor="text1"/>
        </w:rPr>
        <w:t>,</w:t>
      </w:r>
      <w:r w:rsidRPr="00E16C6F">
        <w:rPr>
          <w:color w:val="000000" w:themeColor="text1"/>
        </w:rPr>
        <w:t xml:space="preserve"> you should be able to:</w:t>
      </w:r>
    </w:p>
    <w:p w14:paraId="74E03645" w14:textId="79615D46" w:rsidR="00E16C6F" w:rsidRPr="00870482" w:rsidRDefault="00E16C6F" w:rsidP="00E16C6F">
      <w:pPr>
        <w:pStyle w:val="ListParagraph"/>
        <w:numPr>
          <w:ilvl w:val="0"/>
          <w:numId w:val="15"/>
        </w:numPr>
        <w:spacing w:after="0" w:line="240" w:lineRule="auto"/>
        <w:rPr>
          <w:rFonts w:cstheme="minorHAnsi"/>
          <w:color w:val="000000" w:themeColor="text1"/>
        </w:rPr>
      </w:pPr>
      <w:r w:rsidRPr="00870482">
        <w:rPr>
          <w:rFonts w:cstheme="minorHAnsi"/>
          <w:color w:val="000000" w:themeColor="text1"/>
        </w:rPr>
        <w:t xml:space="preserve">Draft a </w:t>
      </w:r>
      <w:r w:rsidR="00F64AF3" w:rsidRPr="00DD10B5">
        <w:rPr>
          <w:rFonts w:cstheme="minorHAnsi"/>
          <w:color w:val="000000" w:themeColor="text1"/>
        </w:rPr>
        <w:t>c</w:t>
      </w:r>
      <w:r w:rsidRPr="00DD10B5">
        <w:rPr>
          <w:rFonts w:cstheme="minorHAnsi"/>
          <w:color w:val="000000" w:themeColor="text1"/>
        </w:rPr>
        <w:t>harter</w:t>
      </w:r>
      <w:r w:rsidRPr="00870482">
        <w:rPr>
          <w:rFonts w:cstheme="minorHAnsi"/>
          <w:color w:val="000000" w:themeColor="text1"/>
        </w:rPr>
        <w:t xml:space="preserve"> (</w:t>
      </w:r>
      <w:r w:rsidR="00F64AF3">
        <w:rPr>
          <w:rFonts w:cstheme="minorHAnsi"/>
          <w:color w:val="000000" w:themeColor="text1"/>
        </w:rPr>
        <w:t>e</w:t>
      </w:r>
      <w:r w:rsidRPr="00870482">
        <w:rPr>
          <w:rFonts w:cstheme="minorHAnsi"/>
          <w:color w:val="000000" w:themeColor="text1"/>
        </w:rPr>
        <w:t xml:space="preserve">xecutive </w:t>
      </w:r>
      <w:r w:rsidR="00F64AF3">
        <w:rPr>
          <w:rFonts w:cstheme="minorHAnsi"/>
          <w:color w:val="000000" w:themeColor="text1"/>
        </w:rPr>
        <w:t>s</w:t>
      </w:r>
      <w:r w:rsidRPr="00870482">
        <w:rPr>
          <w:rFonts w:cstheme="minorHAnsi"/>
          <w:color w:val="000000" w:themeColor="text1"/>
        </w:rPr>
        <w:t xml:space="preserve">ummary), including a Scope Statement, a </w:t>
      </w:r>
      <w:r w:rsidR="00F64AF3">
        <w:rPr>
          <w:rFonts w:cstheme="minorHAnsi"/>
          <w:color w:val="000000" w:themeColor="text1"/>
        </w:rPr>
        <w:t>b</w:t>
      </w:r>
      <w:r w:rsidRPr="00870482">
        <w:rPr>
          <w:rFonts w:cstheme="minorHAnsi"/>
          <w:color w:val="000000" w:themeColor="text1"/>
        </w:rPr>
        <w:t xml:space="preserve">asic </w:t>
      </w:r>
      <w:r w:rsidR="00F64AF3">
        <w:rPr>
          <w:rFonts w:cstheme="minorHAnsi"/>
          <w:color w:val="000000" w:themeColor="text1"/>
        </w:rPr>
        <w:t>b</w:t>
      </w:r>
      <w:r w:rsidRPr="00870482">
        <w:rPr>
          <w:rFonts w:cstheme="minorHAnsi"/>
          <w:color w:val="000000" w:themeColor="text1"/>
        </w:rPr>
        <w:t xml:space="preserve">udget, and a (high level) </w:t>
      </w:r>
      <w:r w:rsidR="000C605C" w:rsidRPr="00870482">
        <w:rPr>
          <w:rFonts w:cstheme="minorHAnsi"/>
          <w:color w:val="000000" w:themeColor="text1"/>
        </w:rPr>
        <w:t>Work Breakdown Structure (</w:t>
      </w:r>
      <w:r w:rsidRPr="00870482">
        <w:rPr>
          <w:rFonts w:cstheme="minorHAnsi"/>
          <w:color w:val="000000" w:themeColor="text1"/>
        </w:rPr>
        <w:t>WBS</w:t>
      </w:r>
      <w:r w:rsidR="00AA5899" w:rsidRPr="00870482">
        <w:rPr>
          <w:rFonts w:cstheme="minorHAnsi"/>
          <w:color w:val="000000" w:themeColor="text1"/>
        </w:rPr>
        <w:t>, a list of tasks</w:t>
      </w:r>
      <w:r w:rsidR="000C605C" w:rsidRPr="00870482">
        <w:rPr>
          <w:rFonts w:cstheme="minorHAnsi"/>
          <w:color w:val="000000" w:themeColor="text1"/>
        </w:rPr>
        <w:t>)</w:t>
      </w:r>
      <w:r w:rsidRPr="00870482">
        <w:rPr>
          <w:rFonts w:cstheme="minorHAnsi"/>
          <w:color w:val="000000" w:themeColor="text1"/>
        </w:rPr>
        <w:t xml:space="preserve">. </w:t>
      </w:r>
    </w:p>
    <w:p w14:paraId="59D6C667" w14:textId="3DA6AB53" w:rsidR="00E16C6F" w:rsidRPr="00870482" w:rsidRDefault="00E16C6F" w:rsidP="00E16C6F">
      <w:pPr>
        <w:pStyle w:val="ListParagraph"/>
        <w:numPr>
          <w:ilvl w:val="0"/>
          <w:numId w:val="15"/>
        </w:numPr>
        <w:spacing w:after="0" w:line="240" w:lineRule="auto"/>
        <w:rPr>
          <w:rFonts w:cstheme="minorHAnsi"/>
          <w:color w:val="000000" w:themeColor="text1"/>
        </w:rPr>
      </w:pPr>
      <w:r w:rsidRPr="00870482">
        <w:rPr>
          <w:rFonts w:cstheme="minorHAnsi"/>
          <w:color w:val="000000" w:themeColor="text1"/>
        </w:rPr>
        <w:t xml:space="preserve">Calculate Future Value </w:t>
      </w:r>
      <w:r w:rsidR="00F64AF3">
        <w:rPr>
          <w:rFonts w:cstheme="minorHAnsi"/>
          <w:color w:val="000000" w:themeColor="text1"/>
        </w:rPr>
        <w:t xml:space="preserve">(FV) </w:t>
      </w:r>
      <w:r w:rsidRPr="00870482">
        <w:rPr>
          <w:rFonts w:cstheme="minorHAnsi"/>
          <w:color w:val="000000" w:themeColor="text1"/>
        </w:rPr>
        <w:t xml:space="preserve">and Present Value </w:t>
      </w:r>
      <w:r w:rsidR="00F64AF3">
        <w:rPr>
          <w:rFonts w:cstheme="minorHAnsi"/>
          <w:color w:val="000000" w:themeColor="text1"/>
        </w:rPr>
        <w:t xml:space="preserve">(PV) </w:t>
      </w:r>
      <w:r w:rsidR="000821E2" w:rsidRPr="00870482">
        <w:rPr>
          <w:rFonts w:cstheme="minorHAnsi"/>
          <w:color w:val="000000" w:themeColor="text1"/>
        </w:rPr>
        <w:t>and be able to use</w:t>
      </w:r>
      <w:r w:rsidRPr="00870482">
        <w:rPr>
          <w:rFonts w:cstheme="minorHAnsi"/>
          <w:color w:val="000000" w:themeColor="text1"/>
        </w:rPr>
        <w:t xml:space="preserve"> these calculations </w:t>
      </w:r>
      <w:r w:rsidR="000821E2" w:rsidRPr="00870482">
        <w:rPr>
          <w:rFonts w:cstheme="minorHAnsi"/>
          <w:color w:val="000000" w:themeColor="text1"/>
        </w:rPr>
        <w:t>to help</w:t>
      </w:r>
      <w:r w:rsidRPr="00870482">
        <w:rPr>
          <w:rFonts w:cstheme="minorHAnsi"/>
          <w:color w:val="000000" w:themeColor="text1"/>
        </w:rPr>
        <w:t xml:space="preserve"> decide the ‘business case’ for a project</w:t>
      </w:r>
    </w:p>
    <w:p w14:paraId="1F864D97" w14:textId="274440B7" w:rsidR="00E16C6F" w:rsidRPr="00870482" w:rsidRDefault="00E16C6F" w:rsidP="00E16C6F">
      <w:pPr>
        <w:pStyle w:val="ListParagraph"/>
        <w:numPr>
          <w:ilvl w:val="0"/>
          <w:numId w:val="15"/>
        </w:numPr>
        <w:spacing w:after="0" w:line="240" w:lineRule="auto"/>
        <w:rPr>
          <w:rFonts w:cstheme="minorHAnsi"/>
          <w:color w:val="000000" w:themeColor="text1"/>
        </w:rPr>
      </w:pPr>
      <w:r w:rsidRPr="00870482">
        <w:rPr>
          <w:rFonts w:cstheme="minorHAnsi"/>
          <w:color w:val="000000" w:themeColor="text1"/>
        </w:rPr>
        <w:t xml:space="preserve">Select charts and build a </w:t>
      </w:r>
      <w:r w:rsidR="00F64AF3" w:rsidRPr="00DD10B5">
        <w:rPr>
          <w:rFonts w:cstheme="minorHAnsi"/>
          <w:color w:val="000000" w:themeColor="text1"/>
        </w:rPr>
        <w:t>m</w:t>
      </w:r>
      <w:r w:rsidRPr="00DD10B5">
        <w:rPr>
          <w:rFonts w:cstheme="minorHAnsi"/>
          <w:color w:val="000000" w:themeColor="text1"/>
        </w:rPr>
        <w:t>onitoring</w:t>
      </w:r>
      <w:r w:rsidRPr="00870482">
        <w:rPr>
          <w:rFonts w:cstheme="minorHAnsi"/>
          <w:color w:val="000000" w:themeColor="text1"/>
        </w:rPr>
        <w:t xml:space="preserve"> ‘Dashboard’.</w:t>
      </w:r>
    </w:p>
    <w:p w14:paraId="62F4F707" w14:textId="3987493F" w:rsidR="00E16C6F" w:rsidRPr="00870482" w:rsidRDefault="00E16C6F" w:rsidP="00E16C6F">
      <w:pPr>
        <w:pStyle w:val="ListParagraph"/>
        <w:numPr>
          <w:ilvl w:val="0"/>
          <w:numId w:val="15"/>
        </w:numPr>
        <w:spacing w:after="0" w:line="240" w:lineRule="auto"/>
        <w:rPr>
          <w:rFonts w:cstheme="minorHAnsi"/>
          <w:color w:val="000000" w:themeColor="text1"/>
        </w:rPr>
      </w:pPr>
      <w:r w:rsidRPr="00870482">
        <w:rPr>
          <w:rFonts w:cstheme="minorHAnsi"/>
          <w:color w:val="000000" w:themeColor="text1"/>
        </w:rPr>
        <w:t xml:space="preserve">Create a basic </w:t>
      </w:r>
      <w:r w:rsidR="00DD10B5">
        <w:rPr>
          <w:rFonts w:cstheme="minorHAnsi"/>
          <w:color w:val="000000" w:themeColor="text1"/>
        </w:rPr>
        <w:t>‘</w:t>
      </w:r>
      <w:r w:rsidRPr="00870482">
        <w:rPr>
          <w:rFonts w:cstheme="minorHAnsi"/>
          <w:color w:val="000000" w:themeColor="text1"/>
        </w:rPr>
        <w:t>Change Control Request Form</w:t>
      </w:r>
      <w:r w:rsidR="00DD10B5">
        <w:rPr>
          <w:rFonts w:cstheme="minorHAnsi"/>
          <w:color w:val="000000" w:themeColor="text1"/>
        </w:rPr>
        <w:t>’</w:t>
      </w:r>
      <w:r w:rsidRPr="00870482">
        <w:rPr>
          <w:rFonts w:cstheme="minorHAnsi"/>
          <w:color w:val="000000" w:themeColor="text1"/>
        </w:rPr>
        <w:t>.</w:t>
      </w:r>
    </w:p>
    <w:p w14:paraId="6D9DE9C7" w14:textId="77777777" w:rsidR="005E4C83" w:rsidRDefault="005E4C83" w:rsidP="005E4C83">
      <w:pPr>
        <w:spacing w:after="120"/>
        <w:ind w:left="360"/>
      </w:pPr>
    </w:p>
    <w:p w14:paraId="36DF0ADB" w14:textId="4FC7370E" w:rsidR="00B60FFC" w:rsidRPr="006073E1" w:rsidRDefault="006729D7" w:rsidP="00B60FFC">
      <w:pPr>
        <w:pStyle w:val="Heading2"/>
      </w:pPr>
      <w:r>
        <w:t>Activity</w:t>
      </w:r>
      <w:r w:rsidR="00B60FFC" w:rsidRPr="006073E1">
        <w:t xml:space="preserve"> Checklist</w:t>
      </w:r>
    </w:p>
    <w:p w14:paraId="35C33661" w14:textId="6D63148A" w:rsidR="00B737DB" w:rsidRDefault="00B737DB" w:rsidP="00B60FFC">
      <w:r>
        <w:t>Below</w:t>
      </w:r>
      <w:r w:rsidR="00B60FFC" w:rsidRPr="00064121">
        <w:t xml:space="preserve"> is a checklist of learning activities you will benefit from in completing </w:t>
      </w:r>
      <w:r w:rsidR="00B60FFC">
        <w:rPr>
          <w:rFonts w:ascii="Calibri" w:eastAsia="Times New Roman" w:hAnsi="Calibri" w:cs="Times New Roman"/>
        </w:rPr>
        <w:t>this unit</w:t>
      </w:r>
      <w:r w:rsidR="00B60FFC" w:rsidRPr="00064121">
        <w:t>. You may find it useful for planning your work.</w:t>
      </w:r>
    </w:p>
    <w:p w14:paraId="25B04B60" w14:textId="007370BF" w:rsidR="00B60FFC" w:rsidRPr="00B737DB" w:rsidRDefault="00B737DB" w:rsidP="00B60FFC">
      <w:pPr>
        <w:rPr>
          <w:color w:val="FF0000"/>
        </w:rPr>
      </w:pPr>
      <w:r w:rsidRPr="00B737DB">
        <w:rPr>
          <w:color w:val="FF0000"/>
        </w:rPr>
        <w:t>It is important to complete ALL Personal Activity PRIOR to F</w:t>
      </w:r>
      <w:r w:rsidR="00073B02">
        <w:rPr>
          <w:color w:val="FF0000"/>
        </w:rPr>
        <w:t>AR Centre</w:t>
      </w:r>
      <w:r w:rsidRPr="00B737DB">
        <w:rPr>
          <w:color w:val="FF0000"/>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8D29A0" w:rsidRPr="00064121" w14:paraId="091BF945" w14:textId="41CBE0A6" w:rsidTr="003E5B66">
        <w:tc>
          <w:tcPr>
            <w:tcW w:w="450" w:type="dxa"/>
          </w:tcPr>
          <w:p w14:paraId="77487737" w14:textId="77777777" w:rsidR="008D29A0" w:rsidRPr="00064121" w:rsidRDefault="008D29A0" w:rsidP="00B60FFC">
            <w:r w:rsidRPr="00064121">
              <w:sym w:font="Wingdings" w:char="F0FE"/>
            </w:r>
          </w:p>
        </w:tc>
        <w:tc>
          <w:tcPr>
            <w:tcW w:w="6840" w:type="dxa"/>
          </w:tcPr>
          <w:p w14:paraId="321274EA" w14:textId="77777777" w:rsidR="008D29A0" w:rsidRPr="00064121" w:rsidRDefault="008D29A0" w:rsidP="00B60FFC">
            <w:pPr>
              <w:rPr>
                <w:b/>
              </w:rPr>
            </w:pPr>
            <w:r w:rsidRPr="00064121">
              <w:rPr>
                <w:b/>
              </w:rPr>
              <w:t>Activities</w:t>
            </w:r>
          </w:p>
        </w:tc>
        <w:tc>
          <w:tcPr>
            <w:tcW w:w="1700" w:type="dxa"/>
          </w:tcPr>
          <w:p w14:paraId="457605FD" w14:textId="7CBF2692" w:rsidR="008D29A0" w:rsidRPr="00064121" w:rsidRDefault="001931E5" w:rsidP="00B60FFC">
            <w:pPr>
              <w:rPr>
                <w:b/>
              </w:rPr>
            </w:pPr>
            <w:r>
              <w:rPr>
                <w:b/>
              </w:rPr>
              <w:t>Expected Time Commitment</w:t>
            </w:r>
          </w:p>
        </w:tc>
      </w:tr>
      <w:tr w:rsidR="008D29A0" w:rsidRPr="00064121" w14:paraId="2253D372" w14:textId="5BD091E7" w:rsidTr="003E5B66">
        <w:tc>
          <w:tcPr>
            <w:tcW w:w="450" w:type="dxa"/>
          </w:tcPr>
          <w:p w14:paraId="113691C1" w14:textId="77777777" w:rsidR="008D29A0" w:rsidRPr="00064121" w:rsidRDefault="008D29A0" w:rsidP="00B60FFC"/>
        </w:tc>
        <w:tc>
          <w:tcPr>
            <w:tcW w:w="6840" w:type="dxa"/>
          </w:tcPr>
          <w:p w14:paraId="758249BD" w14:textId="08541A4C" w:rsidR="00AD52CB" w:rsidRPr="00064121" w:rsidRDefault="00DF4B02" w:rsidP="00593925">
            <w:pPr>
              <w:spacing w:after="0"/>
              <w:ind w:left="144"/>
            </w:pPr>
            <w:r w:rsidRPr="00593925">
              <w:rPr>
                <w:b/>
              </w:rPr>
              <w:t xml:space="preserve">Personal </w:t>
            </w:r>
            <w:r w:rsidR="008D29A0" w:rsidRPr="00593925">
              <w:rPr>
                <w:b/>
              </w:rPr>
              <w:t xml:space="preserve">Activity </w:t>
            </w:r>
            <w:r w:rsidR="000821E2" w:rsidRPr="00593925">
              <w:rPr>
                <w:b/>
              </w:rPr>
              <w:t>2.</w:t>
            </w:r>
            <w:r w:rsidR="00E16C6F" w:rsidRPr="00593925">
              <w:rPr>
                <w:b/>
              </w:rPr>
              <w:t>0</w:t>
            </w:r>
            <w:r w:rsidR="008D29A0" w:rsidRPr="00593925">
              <w:rPr>
                <w:b/>
              </w:rPr>
              <w:t>.1</w:t>
            </w:r>
            <w:r w:rsidR="008D29A0" w:rsidRPr="00064121">
              <w:t xml:space="preserve">: </w:t>
            </w:r>
            <w:r w:rsidR="00E16C6F">
              <w:t xml:space="preserve">Watch </w:t>
            </w:r>
            <w:r w:rsidR="00F64AF3">
              <w:t>I</w:t>
            </w:r>
            <w:r w:rsidR="00E16C6F">
              <w:t xml:space="preserve">nstructor </w:t>
            </w:r>
            <w:r w:rsidR="000821E2">
              <w:t>V</w:t>
            </w:r>
            <w:r w:rsidR="00E16C6F">
              <w:t xml:space="preserve">ideo </w:t>
            </w:r>
            <w:r w:rsidR="000821E2">
              <w:t>(PowerPoint file included for later reference)</w:t>
            </w:r>
            <w:r w:rsidR="00D338AE">
              <w:t>.</w:t>
            </w:r>
          </w:p>
        </w:tc>
        <w:tc>
          <w:tcPr>
            <w:tcW w:w="1700" w:type="dxa"/>
          </w:tcPr>
          <w:p w14:paraId="6B7A2055" w14:textId="6FA55A83" w:rsidR="008D29A0" w:rsidRPr="00064121" w:rsidRDefault="00D00F38" w:rsidP="00B60FFC">
            <w:pPr>
              <w:ind w:left="360"/>
            </w:pPr>
            <w:r>
              <w:t>30 minutes</w:t>
            </w:r>
          </w:p>
        </w:tc>
      </w:tr>
      <w:tr w:rsidR="008D29A0" w:rsidRPr="00064121" w14:paraId="07059EF5" w14:textId="47375FC7" w:rsidTr="003E5B66">
        <w:tc>
          <w:tcPr>
            <w:tcW w:w="450" w:type="dxa"/>
          </w:tcPr>
          <w:p w14:paraId="04E37297" w14:textId="77777777" w:rsidR="008D29A0" w:rsidRPr="00064121" w:rsidRDefault="008D29A0" w:rsidP="00B60FFC"/>
        </w:tc>
        <w:tc>
          <w:tcPr>
            <w:tcW w:w="6840" w:type="dxa"/>
          </w:tcPr>
          <w:p w14:paraId="24AFCAD9" w14:textId="1D8191C7" w:rsidR="008D29A0" w:rsidRPr="00064121" w:rsidRDefault="00DF4B02" w:rsidP="00593925">
            <w:pPr>
              <w:spacing w:after="0"/>
              <w:ind w:left="144"/>
            </w:pPr>
            <w:r w:rsidRPr="00593925">
              <w:rPr>
                <w:b/>
              </w:rPr>
              <w:t xml:space="preserve">Personal </w:t>
            </w:r>
            <w:r w:rsidR="008D29A0" w:rsidRPr="00593925">
              <w:rPr>
                <w:b/>
              </w:rPr>
              <w:t xml:space="preserve">Activity </w:t>
            </w:r>
            <w:r w:rsidR="000821E2" w:rsidRPr="00593925">
              <w:rPr>
                <w:b/>
              </w:rPr>
              <w:t>2.</w:t>
            </w:r>
            <w:r w:rsidR="00E16C6F" w:rsidRPr="00593925">
              <w:rPr>
                <w:b/>
              </w:rPr>
              <w:t>0</w:t>
            </w:r>
            <w:r w:rsidR="008D29A0" w:rsidRPr="00593925">
              <w:rPr>
                <w:b/>
              </w:rPr>
              <w:t>.2:</w:t>
            </w:r>
            <w:r w:rsidR="008D29A0" w:rsidRPr="00064121">
              <w:t xml:space="preserve"> </w:t>
            </w:r>
            <w:r w:rsidR="00E16C6F">
              <w:t xml:space="preserve">Read </w:t>
            </w:r>
            <w:r w:rsidR="00E16C6F" w:rsidRPr="00593925">
              <w:rPr>
                <w:u w:val="single"/>
              </w:rPr>
              <w:t>Fundamentals of PM</w:t>
            </w:r>
            <w:r w:rsidR="00E16C6F">
              <w:t xml:space="preserve"> (FPM), Chapter 3</w:t>
            </w:r>
            <w:r w:rsidR="00D338AE">
              <w:t>.</w:t>
            </w:r>
          </w:p>
        </w:tc>
        <w:tc>
          <w:tcPr>
            <w:tcW w:w="1700" w:type="dxa"/>
          </w:tcPr>
          <w:p w14:paraId="32623BB9" w14:textId="7077B982" w:rsidR="008D29A0" w:rsidRPr="00064121" w:rsidRDefault="00E16C6F" w:rsidP="00B60FFC">
            <w:pPr>
              <w:ind w:left="360"/>
            </w:pPr>
            <w:r>
              <w:t>50</w:t>
            </w:r>
            <w:r w:rsidR="00D00F38">
              <w:t xml:space="preserve"> minutes</w:t>
            </w:r>
          </w:p>
        </w:tc>
      </w:tr>
      <w:tr w:rsidR="008D29A0" w:rsidRPr="00064121" w14:paraId="096F63CB" w14:textId="7D99E74B" w:rsidTr="003E5B66">
        <w:tc>
          <w:tcPr>
            <w:tcW w:w="450" w:type="dxa"/>
          </w:tcPr>
          <w:p w14:paraId="7DAFD259" w14:textId="77777777" w:rsidR="008D29A0" w:rsidRPr="00064121" w:rsidRDefault="008D29A0" w:rsidP="00B60FFC"/>
        </w:tc>
        <w:tc>
          <w:tcPr>
            <w:tcW w:w="6840" w:type="dxa"/>
          </w:tcPr>
          <w:p w14:paraId="5D25AD1F" w14:textId="0EC253AA" w:rsidR="008D29A0" w:rsidRPr="00064121" w:rsidRDefault="00DF4B02" w:rsidP="00593925">
            <w:pPr>
              <w:spacing w:after="0"/>
              <w:ind w:left="144"/>
            </w:pPr>
            <w:r w:rsidRPr="00593925">
              <w:rPr>
                <w:b/>
              </w:rPr>
              <w:t xml:space="preserve">Personal </w:t>
            </w:r>
            <w:r w:rsidR="008D29A0" w:rsidRPr="00593925">
              <w:rPr>
                <w:b/>
              </w:rPr>
              <w:t xml:space="preserve">Activity </w:t>
            </w:r>
            <w:r w:rsidR="000821E2" w:rsidRPr="00593925">
              <w:rPr>
                <w:b/>
              </w:rPr>
              <w:t>2.</w:t>
            </w:r>
            <w:r w:rsidR="00E16C6F" w:rsidRPr="00593925">
              <w:rPr>
                <w:b/>
              </w:rPr>
              <w:t>0</w:t>
            </w:r>
            <w:r w:rsidR="008D29A0" w:rsidRPr="00593925">
              <w:rPr>
                <w:b/>
              </w:rPr>
              <w:t>.3:</w:t>
            </w:r>
            <w:r w:rsidR="008D29A0">
              <w:t xml:space="preserve"> </w:t>
            </w:r>
            <w:r w:rsidR="00E16C6F">
              <w:t xml:space="preserve">Read </w:t>
            </w:r>
            <w:r w:rsidR="00E16C6F" w:rsidRPr="00593925">
              <w:rPr>
                <w:u w:val="single"/>
              </w:rPr>
              <w:t xml:space="preserve">All </w:t>
            </w:r>
            <w:proofErr w:type="gramStart"/>
            <w:r w:rsidR="00E16C6F" w:rsidRPr="00593925">
              <w:rPr>
                <w:u w:val="single"/>
              </w:rPr>
              <w:t>In</w:t>
            </w:r>
            <w:proofErr w:type="gramEnd"/>
            <w:r w:rsidR="00E16C6F" w:rsidRPr="00593925">
              <w:rPr>
                <w:u w:val="single"/>
              </w:rPr>
              <w:t xml:space="preserve"> One</w:t>
            </w:r>
            <w:r w:rsidR="00E16C6F">
              <w:t xml:space="preserve"> (AIO), Chapter 4</w:t>
            </w:r>
            <w:r w:rsidR="00D338AE">
              <w:t>.</w:t>
            </w:r>
          </w:p>
        </w:tc>
        <w:tc>
          <w:tcPr>
            <w:tcW w:w="1700" w:type="dxa"/>
          </w:tcPr>
          <w:p w14:paraId="144B2634" w14:textId="0299F690" w:rsidR="008D29A0" w:rsidRDefault="00D00F38" w:rsidP="00B60FFC">
            <w:pPr>
              <w:ind w:left="360"/>
            </w:pPr>
            <w:r>
              <w:t>60 minutes</w:t>
            </w:r>
          </w:p>
        </w:tc>
      </w:tr>
      <w:tr w:rsidR="008D29A0" w:rsidRPr="00064121" w14:paraId="5A1D23BD" w14:textId="22055968" w:rsidTr="003E5B66">
        <w:tc>
          <w:tcPr>
            <w:tcW w:w="450" w:type="dxa"/>
          </w:tcPr>
          <w:p w14:paraId="11541AF2" w14:textId="77777777" w:rsidR="008D29A0" w:rsidRPr="00064121" w:rsidRDefault="008D29A0" w:rsidP="00B60FFC"/>
        </w:tc>
        <w:tc>
          <w:tcPr>
            <w:tcW w:w="6840" w:type="dxa"/>
          </w:tcPr>
          <w:p w14:paraId="629A723B" w14:textId="68DFEC00" w:rsidR="008D29A0" w:rsidRPr="00064121" w:rsidRDefault="00DF4B02" w:rsidP="00593925">
            <w:pPr>
              <w:spacing w:after="0"/>
              <w:ind w:left="144"/>
            </w:pPr>
            <w:r w:rsidRPr="00593925">
              <w:rPr>
                <w:b/>
              </w:rPr>
              <w:t xml:space="preserve">Personal </w:t>
            </w:r>
            <w:r w:rsidR="008D29A0" w:rsidRPr="00593925">
              <w:rPr>
                <w:b/>
              </w:rPr>
              <w:t xml:space="preserve">Activity </w:t>
            </w:r>
            <w:r w:rsidR="000821E2" w:rsidRPr="00593925">
              <w:rPr>
                <w:b/>
              </w:rPr>
              <w:t>2.</w:t>
            </w:r>
            <w:r w:rsidR="00E16C6F" w:rsidRPr="00593925">
              <w:rPr>
                <w:b/>
              </w:rPr>
              <w:t>0</w:t>
            </w:r>
            <w:r w:rsidR="008D29A0" w:rsidRPr="00593925">
              <w:rPr>
                <w:b/>
              </w:rPr>
              <w:t>.4:</w:t>
            </w:r>
            <w:r w:rsidR="008D29A0" w:rsidRPr="00064121">
              <w:t xml:space="preserve"> </w:t>
            </w:r>
            <w:r w:rsidR="00E16C6F">
              <w:t>Watch AIO Video “Working with Project Integration Management” by Phillips</w:t>
            </w:r>
            <w:ins w:id="0" w:author="kelly warnock" w:date="2019-05-17T10:52:00Z">
              <w:r w:rsidR="006F5457">
                <w:t>.</w:t>
              </w:r>
            </w:ins>
          </w:p>
        </w:tc>
        <w:tc>
          <w:tcPr>
            <w:tcW w:w="1700" w:type="dxa"/>
          </w:tcPr>
          <w:p w14:paraId="4243AD51" w14:textId="4146A8C8" w:rsidR="008D29A0" w:rsidRPr="00064121" w:rsidRDefault="00E16C6F" w:rsidP="00B60FFC">
            <w:pPr>
              <w:ind w:left="360"/>
            </w:pPr>
            <w:r>
              <w:t>18</w:t>
            </w:r>
            <w:r w:rsidR="00D00F38">
              <w:t xml:space="preserve"> minutes</w:t>
            </w:r>
          </w:p>
        </w:tc>
      </w:tr>
      <w:tr w:rsidR="00AD52CB" w:rsidRPr="00064121" w14:paraId="584CFA24" w14:textId="77777777" w:rsidTr="003E5B66">
        <w:tc>
          <w:tcPr>
            <w:tcW w:w="450" w:type="dxa"/>
          </w:tcPr>
          <w:p w14:paraId="743B4743" w14:textId="77777777" w:rsidR="00AD52CB" w:rsidRPr="00064121" w:rsidRDefault="00AD52CB" w:rsidP="00B60FFC"/>
        </w:tc>
        <w:tc>
          <w:tcPr>
            <w:tcW w:w="6840" w:type="dxa"/>
          </w:tcPr>
          <w:p w14:paraId="2129C3A3" w14:textId="50106877" w:rsidR="00AD52CB" w:rsidRPr="00225724" w:rsidRDefault="00DF4B02" w:rsidP="00593925">
            <w:pPr>
              <w:spacing w:after="0"/>
              <w:ind w:left="144"/>
              <w:rPr>
                <w:color w:val="FF0000"/>
              </w:rPr>
            </w:pPr>
            <w:r w:rsidRPr="00593925">
              <w:rPr>
                <w:b/>
              </w:rPr>
              <w:t xml:space="preserve">Personal </w:t>
            </w:r>
            <w:r w:rsidR="00AD52CB" w:rsidRPr="00593925">
              <w:rPr>
                <w:b/>
              </w:rPr>
              <w:t xml:space="preserve">Activity </w:t>
            </w:r>
            <w:r w:rsidR="000821E2" w:rsidRPr="00593925">
              <w:rPr>
                <w:b/>
              </w:rPr>
              <w:t>2.</w:t>
            </w:r>
            <w:r w:rsidR="00E16C6F" w:rsidRPr="00593925">
              <w:rPr>
                <w:b/>
              </w:rPr>
              <w:t>0</w:t>
            </w:r>
            <w:r w:rsidR="00AD52CB" w:rsidRPr="00593925">
              <w:rPr>
                <w:b/>
              </w:rPr>
              <w:t>.5:</w:t>
            </w:r>
            <w:r w:rsidR="00AD52CB">
              <w:t xml:space="preserve"> </w:t>
            </w:r>
            <w:r w:rsidR="00E16C6F">
              <w:t>Watch AIO Video “Time Value of Money” by Phillips</w:t>
            </w:r>
            <w:r w:rsidR="00D338AE">
              <w:t>.</w:t>
            </w:r>
          </w:p>
        </w:tc>
        <w:tc>
          <w:tcPr>
            <w:tcW w:w="1700" w:type="dxa"/>
          </w:tcPr>
          <w:p w14:paraId="5A430613" w14:textId="1E6721FB" w:rsidR="00AD52CB" w:rsidRPr="00064121" w:rsidRDefault="00E16C6F" w:rsidP="00B60FFC">
            <w:pPr>
              <w:ind w:left="360"/>
            </w:pPr>
            <w:r>
              <w:t>7</w:t>
            </w:r>
            <w:r w:rsidR="00D00F38">
              <w:t xml:space="preserve"> minutes</w:t>
            </w:r>
          </w:p>
        </w:tc>
      </w:tr>
      <w:tr w:rsidR="00AD52CB" w:rsidRPr="00064121" w14:paraId="33416DE8" w14:textId="77777777" w:rsidTr="003E5B66">
        <w:tc>
          <w:tcPr>
            <w:tcW w:w="450" w:type="dxa"/>
          </w:tcPr>
          <w:p w14:paraId="1C251EDB" w14:textId="77777777" w:rsidR="00AD52CB" w:rsidRPr="00064121" w:rsidRDefault="00AD52CB" w:rsidP="00B60FFC"/>
        </w:tc>
        <w:tc>
          <w:tcPr>
            <w:tcW w:w="6840" w:type="dxa"/>
          </w:tcPr>
          <w:p w14:paraId="571D80FD" w14:textId="361B88CB" w:rsidR="00AD52CB" w:rsidRPr="00064121" w:rsidRDefault="00D00F38" w:rsidP="00593925">
            <w:pPr>
              <w:spacing w:after="0"/>
              <w:ind w:left="144"/>
            </w:pPr>
            <w:r w:rsidRPr="00593925">
              <w:rPr>
                <w:b/>
              </w:rPr>
              <w:t>F</w:t>
            </w:r>
            <w:r w:rsidR="00073B02" w:rsidRPr="00593925">
              <w:rPr>
                <w:b/>
              </w:rPr>
              <w:t xml:space="preserve">AR Centre </w:t>
            </w:r>
            <w:r w:rsidR="00AD52CB" w:rsidRPr="00593925">
              <w:rPr>
                <w:b/>
              </w:rPr>
              <w:t xml:space="preserve">Activity </w:t>
            </w:r>
            <w:r w:rsidR="000821E2" w:rsidRPr="00593925">
              <w:rPr>
                <w:b/>
              </w:rPr>
              <w:t>2.</w:t>
            </w:r>
            <w:r w:rsidR="00E16C6F" w:rsidRPr="00593925">
              <w:rPr>
                <w:b/>
              </w:rPr>
              <w:t>1</w:t>
            </w:r>
            <w:r w:rsidR="00D10FE4" w:rsidRPr="00593925">
              <w:rPr>
                <w:b/>
              </w:rPr>
              <w:t>.</w:t>
            </w:r>
            <w:r w:rsidR="00BC3FC1" w:rsidRPr="00593925">
              <w:rPr>
                <w:b/>
              </w:rPr>
              <w:t>1</w:t>
            </w:r>
            <w:r w:rsidR="00AD52CB" w:rsidRPr="00593925">
              <w:rPr>
                <w:b/>
              </w:rPr>
              <w:t>:</w:t>
            </w:r>
            <w:r w:rsidR="00AD52CB">
              <w:t xml:space="preserve"> </w:t>
            </w:r>
            <w:r w:rsidR="00E16C6F">
              <w:t>Form teams</w:t>
            </w:r>
            <w:r w:rsidR="000821E2">
              <w:t xml:space="preserve"> of 3 to 5</w:t>
            </w:r>
            <w:r w:rsidR="00E16C6F">
              <w:t>, select from a list of ‘</w:t>
            </w:r>
            <w:r w:rsidR="00D50692">
              <w:t xml:space="preserve">Charter Exercise </w:t>
            </w:r>
            <w:r w:rsidR="00E16C6F">
              <w:t xml:space="preserve">Project Needs’ </w:t>
            </w:r>
            <w:r w:rsidR="000821E2">
              <w:t xml:space="preserve">(provided scenarios) </w:t>
            </w:r>
            <w:r w:rsidR="00E16C6F">
              <w:t>and draft a Charter Statement, Scope Statement, (basic) Budget, and a (high level) WBS</w:t>
            </w:r>
            <w:r>
              <w:t xml:space="preserve"> </w:t>
            </w:r>
            <w:r w:rsidR="00E16C6F">
              <w:t>for that need. Use AIO pages 136 &amp; 137, plus web samples if needed.</w:t>
            </w:r>
          </w:p>
        </w:tc>
        <w:tc>
          <w:tcPr>
            <w:tcW w:w="1700" w:type="dxa"/>
          </w:tcPr>
          <w:p w14:paraId="21EA440D" w14:textId="1D8A395E" w:rsidR="00AD52CB" w:rsidRPr="00064121" w:rsidRDefault="00E16C6F" w:rsidP="00B60FFC">
            <w:pPr>
              <w:ind w:left="360"/>
            </w:pPr>
            <w:r>
              <w:t>30</w:t>
            </w:r>
            <w:r w:rsidR="00D00F38">
              <w:t xml:space="preserve"> minutes</w:t>
            </w:r>
          </w:p>
        </w:tc>
      </w:tr>
      <w:tr w:rsidR="00E16C6F" w:rsidRPr="00E16C6F" w14:paraId="01BA8D44" w14:textId="77777777" w:rsidTr="003E5B66">
        <w:tc>
          <w:tcPr>
            <w:tcW w:w="450" w:type="dxa"/>
          </w:tcPr>
          <w:p w14:paraId="56D9FE71" w14:textId="77777777" w:rsidR="00D00F38" w:rsidRPr="00E16C6F" w:rsidRDefault="00D00F38" w:rsidP="00B60FFC">
            <w:pPr>
              <w:rPr>
                <w:color w:val="000000" w:themeColor="text1"/>
              </w:rPr>
            </w:pPr>
          </w:p>
        </w:tc>
        <w:tc>
          <w:tcPr>
            <w:tcW w:w="6840" w:type="dxa"/>
          </w:tcPr>
          <w:p w14:paraId="0403071A" w14:textId="2D24E4E8" w:rsidR="00D00F38" w:rsidRPr="00E16C6F" w:rsidRDefault="00D00F38" w:rsidP="00593925">
            <w:pPr>
              <w:spacing w:after="0"/>
              <w:ind w:left="144"/>
              <w:rPr>
                <w:color w:val="000000" w:themeColor="text1"/>
              </w:rPr>
            </w:pPr>
            <w:r w:rsidRPr="00593925">
              <w:rPr>
                <w:b/>
                <w:color w:val="000000" w:themeColor="text1"/>
              </w:rPr>
              <w:t>F</w:t>
            </w:r>
            <w:r w:rsidR="00073B02" w:rsidRPr="00593925">
              <w:rPr>
                <w:b/>
                <w:color w:val="000000" w:themeColor="text1"/>
              </w:rPr>
              <w:t>AR Centre</w:t>
            </w:r>
            <w:r w:rsidRPr="00593925">
              <w:rPr>
                <w:b/>
                <w:color w:val="000000" w:themeColor="text1"/>
              </w:rPr>
              <w:t xml:space="preserve"> Activity </w:t>
            </w:r>
            <w:r w:rsidR="000821E2" w:rsidRPr="00593925">
              <w:rPr>
                <w:b/>
                <w:color w:val="000000" w:themeColor="text1"/>
              </w:rPr>
              <w:t>2.</w:t>
            </w:r>
            <w:r w:rsidR="00E16C6F" w:rsidRPr="00593925">
              <w:rPr>
                <w:b/>
                <w:color w:val="000000" w:themeColor="text1"/>
              </w:rPr>
              <w:t>1</w:t>
            </w:r>
            <w:r w:rsidR="00D10FE4" w:rsidRPr="00593925">
              <w:rPr>
                <w:b/>
                <w:color w:val="000000" w:themeColor="text1"/>
              </w:rPr>
              <w:t>.</w:t>
            </w:r>
            <w:r w:rsidR="00BC3FC1" w:rsidRPr="00593925">
              <w:rPr>
                <w:b/>
                <w:color w:val="000000" w:themeColor="text1"/>
              </w:rPr>
              <w:t>2</w:t>
            </w:r>
            <w:r w:rsidRPr="00593925">
              <w:rPr>
                <w:b/>
                <w:color w:val="000000" w:themeColor="text1"/>
              </w:rPr>
              <w:t>:</w:t>
            </w:r>
            <w:r w:rsidRPr="00E16C6F">
              <w:rPr>
                <w:color w:val="000000" w:themeColor="text1"/>
              </w:rPr>
              <w:t xml:space="preserve"> </w:t>
            </w:r>
            <w:r w:rsidR="00E16C6F" w:rsidRPr="00E16C6F">
              <w:rPr>
                <w:color w:val="000000" w:themeColor="text1"/>
              </w:rPr>
              <w:t>Share your results with the class.</w:t>
            </w:r>
          </w:p>
        </w:tc>
        <w:tc>
          <w:tcPr>
            <w:tcW w:w="1700" w:type="dxa"/>
          </w:tcPr>
          <w:p w14:paraId="03341FF4" w14:textId="0D280C5D" w:rsidR="00D00F38" w:rsidRPr="00E16C6F" w:rsidRDefault="00E16C6F" w:rsidP="00B60FFC">
            <w:pPr>
              <w:ind w:left="360"/>
              <w:rPr>
                <w:color w:val="000000" w:themeColor="text1"/>
              </w:rPr>
            </w:pPr>
            <w:r w:rsidRPr="00E16C6F">
              <w:rPr>
                <w:color w:val="000000" w:themeColor="text1"/>
              </w:rPr>
              <w:t>10</w:t>
            </w:r>
            <w:r w:rsidR="00D00F38" w:rsidRPr="00E16C6F">
              <w:rPr>
                <w:color w:val="000000" w:themeColor="text1"/>
              </w:rPr>
              <w:t xml:space="preserve"> minutes</w:t>
            </w:r>
          </w:p>
        </w:tc>
      </w:tr>
      <w:tr w:rsidR="00E16C6F" w:rsidRPr="00E16C6F" w14:paraId="2EAE6C99" w14:textId="77777777" w:rsidTr="003E5B66">
        <w:tc>
          <w:tcPr>
            <w:tcW w:w="450" w:type="dxa"/>
          </w:tcPr>
          <w:p w14:paraId="66BFAF1A" w14:textId="77777777" w:rsidR="00C1387F" w:rsidRPr="00E16C6F" w:rsidRDefault="00C1387F" w:rsidP="00B60FFC">
            <w:pPr>
              <w:rPr>
                <w:color w:val="000000" w:themeColor="text1"/>
              </w:rPr>
            </w:pPr>
          </w:p>
        </w:tc>
        <w:tc>
          <w:tcPr>
            <w:tcW w:w="6840" w:type="dxa"/>
          </w:tcPr>
          <w:p w14:paraId="62AD556E" w14:textId="2084708E" w:rsidR="00C1387F" w:rsidRPr="00E16C6F" w:rsidRDefault="00C1387F" w:rsidP="00593925">
            <w:pPr>
              <w:spacing w:after="0"/>
              <w:ind w:left="144"/>
              <w:rPr>
                <w:color w:val="000000" w:themeColor="text1"/>
              </w:rPr>
            </w:pPr>
            <w:r w:rsidRPr="00593925">
              <w:rPr>
                <w:b/>
                <w:color w:val="000000" w:themeColor="text1"/>
              </w:rPr>
              <w:t>F</w:t>
            </w:r>
            <w:r w:rsidR="00073B02" w:rsidRPr="00593925">
              <w:rPr>
                <w:b/>
                <w:color w:val="000000" w:themeColor="text1"/>
              </w:rPr>
              <w:t>AR Centre</w:t>
            </w:r>
            <w:r w:rsidRPr="00593925">
              <w:rPr>
                <w:b/>
                <w:color w:val="000000" w:themeColor="text1"/>
              </w:rPr>
              <w:t xml:space="preserve"> Activity </w:t>
            </w:r>
            <w:r w:rsidR="000821E2" w:rsidRPr="00593925">
              <w:rPr>
                <w:b/>
                <w:color w:val="000000" w:themeColor="text1"/>
              </w:rPr>
              <w:t>2.</w:t>
            </w:r>
            <w:r w:rsidR="00E16C6F" w:rsidRPr="00593925">
              <w:rPr>
                <w:b/>
                <w:color w:val="000000" w:themeColor="text1"/>
              </w:rPr>
              <w:t>2.</w:t>
            </w:r>
            <w:r w:rsidR="00BC3FC1" w:rsidRPr="00593925">
              <w:rPr>
                <w:b/>
                <w:color w:val="000000" w:themeColor="text1"/>
              </w:rPr>
              <w:t>1</w:t>
            </w:r>
            <w:r w:rsidR="00E16C6F" w:rsidRPr="00593925">
              <w:rPr>
                <w:b/>
                <w:color w:val="000000" w:themeColor="text1"/>
              </w:rPr>
              <w:t>:</w:t>
            </w:r>
            <w:r w:rsidR="00E16C6F" w:rsidRPr="00E16C6F">
              <w:rPr>
                <w:color w:val="000000" w:themeColor="text1"/>
              </w:rPr>
              <w:t xml:space="preserve"> Return to your teams and calculate the FV’s and PV’s on the provided worksheet</w:t>
            </w:r>
            <w:r w:rsidR="00D338AE">
              <w:rPr>
                <w:color w:val="000000" w:themeColor="text1"/>
              </w:rPr>
              <w:t>.</w:t>
            </w:r>
          </w:p>
        </w:tc>
        <w:tc>
          <w:tcPr>
            <w:tcW w:w="1700" w:type="dxa"/>
          </w:tcPr>
          <w:p w14:paraId="2EB346C3" w14:textId="38EB5B45" w:rsidR="00C1387F" w:rsidRPr="00E16C6F" w:rsidRDefault="00E16C6F" w:rsidP="00B60FFC">
            <w:pPr>
              <w:ind w:left="360"/>
              <w:rPr>
                <w:color w:val="000000" w:themeColor="text1"/>
              </w:rPr>
            </w:pPr>
            <w:r w:rsidRPr="00E16C6F">
              <w:rPr>
                <w:color w:val="000000" w:themeColor="text1"/>
              </w:rPr>
              <w:t>10</w:t>
            </w:r>
            <w:r w:rsidR="00C1387F" w:rsidRPr="00E16C6F">
              <w:rPr>
                <w:color w:val="000000" w:themeColor="text1"/>
              </w:rPr>
              <w:t xml:space="preserve"> minutes</w:t>
            </w:r>
          </w:p>
        </w:tc>
      </w:tr>
      <w:tr w:rsidR="00E16C6F" w:rsidRPr="00E16C6F" w14:paraId="2FD07808" w14:textId="77777777" w:rsidTr="003E5B66">
        <w:tc>
          <w:tcPr>
            <w:tcW w:w="450" w:type="dxa"/>
          </w:tcPr>
          <w:p w14:paraId="6CCA10F7" w14:textId="77777777" w:rsidR="00D00F38" w:rsidRPr="00E16C6F" w:rsidRDefault="00D00F38" w:rsidP="00B60FFC">
            <w:pPr>
              <w:rPr>
                <w:color w:val="000000" w:themeColor="text1"/>
              </w:rPr>
            </w:pPr>
          </w:p>
        </w:tc>
        <w:tc>
          <w:tcPr>
            <w:tcW w:w="6840" w:type="dxa"/>
          </w:tcPr>
          <w:p w14:paraId="1EF9CB77" w14:textId="13DEAA77" w:rsidR="00D00F38" w:rsidRPr="00E16C6F" w:rsidRDefault="00D00F38" w:rsidP="00593925">
            <w:pPr>
              <w:spacing w:after="0"/>
              <w:ind w:left="144"/>
              <w:rPr>
                <w:color w:val="000000" w:themeColor="text1"/>
              </w:rPr>
            </w:pPr>
            <w:r w:rsidRPr="00593925">
              <w:rPr>
                <w:b/>
                <w:color w:val="000000" w:themeColor="text1"/>
              </w:rPr>
              <w:t>F</w:t>
            </w:r>
            <w:r w:rsidR="00073B02" w:rsidRPr="00593925">
              <w:rPr>
                <w:b/>
                <w:color w:val="000000" w:themeColor="text1"/>
              </w:rPr>
              <w:t>AR Centre</w:t>
            </w:r>
            <w:r w:rsidRPr="00593925">
              <w:rPr>
                <w:b/>
                <w:color w:val="000000" w:themeColor="text1"/>
              </w:rPr>
              <w:t xml:space="preserve"> Activity </w:t>
            </w:r>
            <w:r w:rsidR="000821E2" w:rsidRPr="00593925">
              <w:rPr>
                <w:b/>
                <w:color w:val="000000" w:themeColor="text1"/>
              </w:rPr>
              <w:t>2.</w:t>
            </w:r>
            <w:r w:rsidR="00E16C6F" w:rsidRPr="00593925">
              <w:rPr>
                <w:b/>
                <w:color w:val="000000" w:themeColor="text1"/>
              </w:rPr>
              <w:t>2</w:t>
            </w:r>
            <w:r w:rsidR="00D10FE4" w:rsidRPr="00593925">
              <w:rPr>
                <w:b/>
                <w:color w:val="000000" w:themeColor="text1"/>
              </w:rPr>
              <w:t>.</w:t>
            </w:r>
            <w:r w:rsidR="00BC3FC1" w:rsidRPr="00593925">
              <w:rPr>
                <w:b/>
                <w:color w:val="000000" w:themeColor="text1"/>
              </w:rPr>
              <w:t>2</w:t>
            </w:r>
            <w:r w:rsidR="00E16C6F" w:rsidRPr="00593925">
              <w:rPr>
                <w:b/>
                <w:color w:val="000000" w:themeColor="text1"/>
              </w:rPr>
              <w:t>:</w:t>
            </w:r>
            <w:r w:rsidR="00E16C6F" w:rsidRPr="00E16C6F">
              <w:rPr>
                <w:color w:val="000000" w:themeColor="text1"/>
              </w:rPr>
              <w:t xml:space="preserve"> Share your </w:t>
            </w:r>
            <w:r w:rsidR="001D14C7">
              <w:rPr>
                <w:color w:val="000000" w:themeColor="text1"/>
              </w:rPr>
              <w:t xml:space="preserve">FV/PV </w:t>
            </w:r>
            <w:r w:rsidR="00E16C6F" w:rsidRPr="00E16C6F">
              <w:rPr>
                <w:color w:val="000000" w:themeColor="text1"/>
              </w:rPr>
              <w:t>results with the class</w:t>
            </w:r>
            <w:r w:rsidR="00D338AE">
              <w:rPr>
                <w:color w:val="000000" w:themeColor="text1"/>
              </w:rPr>
              <w:t>.</w:t>
            </w:r>
          </w:p>
        </w:tc>
        <w:tc>
          <w:tcPr>
            <w:tcW w:w="1700" w:type="dxa"/>
          </w:tcPr>
          <w:p w14:paraId="6FFF4A40" w14:textId="75B1C808" w:rsidR="00D00F38" w:rsidRPr="00E16C6F" w:rsidRDefault="00E16C6F" w:rsidP="00B60FFC">
            <w:pPr>
              <w:ind w:left="360"/>
              <w:rPr>
                <w:color w:val="000000" w:themeColor="text1"/>
              </w:rPr>
            </w:pPr>
            <w:r w:rsidRPr="00E16C6F">
              <w:rPr>
                <w:color w:val="000000" w:themeColor="text1"/>
              </w:rPr>
              <w:t>10</w:t>
            </w:r>
            <w:r w:rsidR="00D00F38" w:rsidRPr="00E16C6F">
              <w:rPr>
                <w:color w:val="000000" w:themeColor="text1"/>
              </w:rPr>
              <w:t xml:space="preserve"> min</w:t>
            </w:r>
            <w:r w:rsidR="00C1387F" w:rsidRPr="00E16C6F">
              <w:rPr>
                <w:color w:val="000000" w:themeColor="text1"/>
              </w:rPr>
              <w:t>ut</w:t>
            </w:r>
            <w:r w:rsidR="00D00F38" w:rsidRPr="00E16C6F">
              <w:rPr>
                <w:color w:val="000000" w:themeColor="text1"/>
              </w:rPr>
              <w:t>es</w:t>
            </w:r>
          </w:p>
        </w:tc>
      </w:tr>
      <w:tr w:rsidR="00E16C6F" w:rsidRPr="00E16C6F" w14:paraId="562F8336" w14:textId="77777777" w:rsidTr="003E5B66">
        <w:tc>
          <w:tcPr>
            <w:tcW w:w="450" w:type="dxa"/>
          </w:tcPr>
          <w:p w14:paraId="54FAE635" w14:textId="77777777" w:rsidR="00D00F38" w:rsidRPr="00D00F38" w:rsidRDefault="00D00F38" w:rsidP="00B60FFC"/>
        </w:tc>
        <w:tc>
          <w:tcPr>
            <w:tcW w:w="6840" w:type="dxa"/>
          </w:tcPr>
          <w:p w14:paraId="385E51E7" w14:textId="236945AF" w:rsidR="00D00F38" w:rsidRPr="00E16C6F" w:rsidRDefault="00C1387F" w:rsidP="00593925">
            <w:pPr>
              <w:spacing w:after="0"/>
              <w:ind w:left="144"/>
              <w:rPr>
                <w:color w:val="000000" w:themeColor="text1"/>
              </w:rPr>
            </w:pPr>
            <w:r w:rsidRPr="00593925">
              <w:rPr>
                <w:b/>
                <w:color w:val="000000" w:themeColor="text1"/>
              </w:rPr>
              <w:t>F</w:t>
            </w:r>
            <w:r w:rsidR="00073B02" w:rsidRPr="00593925">
              <w:rPr>
                <w:b/>
                <w:color w:val="000000" w:themeColor="text1"/>
              </w:rPr>
              <w:t>AR Centre</w:t>
            </w:r>
            <w:r w:rsidRPr="00593925">
              <w:rPr>
                <w:b/>
                <w:color w:val="000000" w:themeColor="text1"/>
              </w:rPr>
              <w:t xml:space="preserve"> Activity </w:t>
            </w:r>
            <w:r w:rsidR="000821E2" w:rsidRPr="00593925">
              <w:rPr>
                <w:b/>
                <w:color w:val="000000" w:themeColor="text1"/>
              </w:rPr>
              <w:t>2.</w:t>
            </w:r>
            <w:r w:rsidR="00E16C6F" w:rsidRPr="00593925">
              <w:rPr>
                <w:b/>
                <w:color w:val="000000" w:themeColor="text1"/>
              </w:rPr>
              <w:t>3.</w:t>
            </w:r>
            <w:r w:rsidR="00BC3FC1" w:rsidRPr="00593925">
              <w:rPr>
                <w:b/>
                <w:color w:val="000000" w:themeColor="text1"/>
              </w:rPr>
              <w:t>1</w:t>
            </w:r>
            <w:r w:rsidR="00E16C6F" w:rsidRPr="00593925">
              <w:rPr>
                <w:b/>
                <w:color w:val="000000" w:themeColor="text1"/>
              </w:rPr>
              <w:t>:</w:t>
            </w:r>
            <w:r w:rsidR="00E16C6F" w:rsidRPr="00E16C6F">
              <w:rPr>
                <w:color w:val="000000" w:themeColor="text1"/>
              </w:rPr>
              <w:t xml:space="preserve"> </w:t>
            </w:r>
            <w:r w:rsidR="001D14C7">
              <w:rPr>
                <w:color w:val="000000" w:themeColor="text1"/>
              </w:rPr>
              <w:t>Returning to your same teams</w:t>
            </w:r>
            <w:r w:rsidR="00E16C6F" w:rsidRPr="00E16C6F">
              <w:rPr>
                <w:color w:val="000000" w:themeColor="text1"/>
              </w:rPr>
              <w:t>, create a (</w:t>
            </w:r>
            <w:r w:rsidR="00D50692">
              <w:rPr>
                <w:color w:val="000000" w:themeColor="text1"/>
              </w:rPr>
              <w:t>m</w:t>
            </w:r>
            <w:r w:rsidR="00E16C6F" w:rsidRPr="00E16C6F">
              <w:rPr>
                <w:color w:val="000000" w:themeColor="text1"/>
              </w:rPr>
              <w:t xml:space="preserve">onitoring and </w:t>
            </w:r>
            <w:r w:rsidR="00D50692">
              <w:rPr>
                <w:color w:val="000000" w:themeColor="text1"/>
              </w:rPr>
              <w:t>c</w:t>
            </w:r>
            <w:r w:rsidR="00E16C6F" w:rsidRPr="00E16C6F">
              <w:rPr>
                <w:color w:val="000000" w:themeColor="text1"/>
              </w:rPr>
              <w:t xml:space="preserve">ontrolling) Dashboard on A3/11x17 paper using the sample charts </w:t>
            </w:r>
            <w:r w:rsidR="000821E2">
              <w:rPr>
                <w:color w:val="000000" w:themeColor="text1"/>
              </w:rPr>
              <w:t xml:space="preserve">(to pick from) for the scenario </w:t>
            </w:r>
            <w:r w:rsidR="00E16C6F" w:rsidRPr="00E16C6F">
              <w:rPr>
                <w:color w:val="000000" w:themeColor="text1"/>
              </w:rPr>
              <w:t>provided</w:t>
            </w:r>
            <w:r w:rsidR="000821E2">
              <w:rPr>
                <w:color w:val="000000" w:themeColor="text1"/>
              </w:rPr>
              <w:t xml:space="preserve"> in 2.1.0</w:t>
            </w:r>
            <w:r w:rsidR="00E16C6F" w:rsidRPr="00E16C6F">
              <w:rPr>
                <w:color w:val="000000" w:themeColor="text1"/>
              </w:rPr>
              <w:t>. You must select the charts, including providing a rationale for their selection.</w:t>
            </w:r>
          </w:p>
        </w:tc>
        <w:tc>
          <w:tcPr>
            <w:tcW w:w="1700" w:type="dxa"/>
          </w:tcPr>
          <w:p w14:paraId="1578CBCF" w14:textId="1EE48E4D" w:rsidR="00D00F38" w:rsidRPr="00E16C6F" w:rsidRDefault="00E16C6F" w:rsidP="00B60FFC">
            <w:pPr>
              <w:ind w:left="360"/>
              <w:rPr>
                <w:color w:val="000000" w:themeColor="text1"/>
              </w:rPr>
            </w:pPr>
            <w:r w:rsidRPr="00E16C6F">
              <w:rPr>
                <w:color w:val="000000" w:themeColor="text1"/>
              </w:rPr>
              <w:t>20</w:t>
            </w:r>
            <w:r w:rsidR="00C1387F" w:rsidRPr="00E16C6F">
              <w:rPr>
                <w:color w:val="000000" w:themeColor="text1"/>
              </w:rPr>
              <w:t xml:space="preserve"> minutes</w:t>
            </w:r>
          </w:p>
        </w:tc>
      </w:tr>
      <w:tr w:rsidR="00E16C6F" w:rsidRPr="00E16C6F" w14:paraId="17200CA3" w14:textId="77777777" w:rsidTr="003E5B66">
        <w:tc>
          <w:tcPr>
            <w:tcW w:w="450" w:type="dxa"/>
          </w:tcPr>
          <w:p w14:paraId="77C9A59A" w14:textId="77777777" w:rsidR="00D00F38" w:rsidRPr="00D00F38" w:rsidRDefault="00D00F38" w:rsidP="00B60FFC"/>
        </w:tc>
        <w:tc>
          <w:tcPr>
            <w:tcW w:w="6840" w:type="dxa"/>
          </w:tcPr>
          <w:p w14:paraId="0DE2EFDF" w14:textId="2C20FD70" w:rsidR="00D10FE4" w:rsidRPr="00E16C6F" w:rsidRDefault="00C1387F" w:rsidP="00593925">
            <w:pPr>
              <w:spacing w:after="0"/>
              <w:ind w:left="144"/>
              <w:rPr>
                <w:color w:val="000000" w:themeColor="text1"/>
              </w:rPr>
            </w:pPr>
            <w:r w:rsidRPr="00593925">
              <w:rPr>
                <w:b/>
                <w:color w:val="000000" w:themeColor="text1"/>
              </w:rPr>
              <w:t>F</w:t>
            </w:r>
            <w:r w:rsidR="00073B02" w:rsidRPr="00593925">
              <w:rPr>
                <w:b/>
                <w:color w:val="000000" w:themeColor="text1"/>
              </w:rPr>
              <w:t>AR Centre</w:t>
            </w:r>
            <w:r w:rsidRPr="00593925">
              <w:rPr>
                <w:b/>
                <w:color w:val="000000" w:themeColor="text1"/>
              </w:rPr>
              <w:t xml:space="preserve"> Activity </w:t>
            </w:r>
            <w:r w:rsidR="000821E2" w:rsidRPr="00593925">
              <w:rPr>
                <w:b/>
                <w:color w:val="000000" w:themeColor="text1"/>
              </w:rPr>
              <w:t>2.</w:t>
            </w:r>
            <w:r w:rsidR="00D10FE4" w:rsidRPr="00593925">
              <w:rPr>
                <w:b/>
                <w:color w:val="000000" w:themeColor="text1"/>
              </w:rPr>
              <w:t>3.</w:t>
            </w:r>
            <w:r w:rsidR="00BC3FC1" w:rsidRPr="00593925">
              <w:rPr>
                <w:b/>
                <w:color w:val="000000" w:themeColor="text1"/>
              </w:rPr>
              <w:t>2</w:t>
            </w:r>
            <w:r w:rsidRPr="00593925">
              <w:rPr>
                <w:b/>
                <w:color w:val="000000" w:themeColor="text1"/>
              </w:rPr>
              <w:t>:</w:t>
            </w:r>
            <w:r w:rsidRPr="00E16C6F">
              <w:rPr>
                <w:color w:val="000000" w:themeColor="text1"/>
              </w:rPr>
              <w:t xml:space="preserve"> </w:t>
            </w:r>
            <w:r w:rsidR="003E5B66" w:rsidRPr="00E16C6F">
              <w:rPr>
                <w:color w:val="000000" w:themeColor="text1"/>
              </w:rPr>
              <w:t>You</w:t>
            </w:r>
            <w:r w:rsidRPr="00E16C6F">
              <w:rPr>
                <w:color w:val="000000" w:themeColor="text1"/>
              </w:rPr>
              <w:t xml:space="preserve"> will present </w:t>
            </w:r>
            <w:r w:rsidR="003E5B66" w:rsidRPr="00E16C6F">
              <w:rPr>
                <w:color w:val="000000" w:themeColor="text1"/>
              </w:rPr>
              <w:t>your</w:t>
            </w:r>
            <w:r w:rsidRPr="00E16C6F">
              <w:rPr>
                <w:color w:val="000000" w:themeColor="text1"/>
              </w:rPr>
              <w:t xml:space="preserve"> </w:t>
            </w:r>
            <w:r w:rsidR="00D50692">
              <w:rPr>
                <w:color w:val="000000" w:themeColor="text1"/>
              </w:rPr>
              <w:t>d</w:t>
            </w:r>
            <w:r w:rsidR="00E16C6F" w:rsidRPr="00E16C6F">
              <w:rPr>
                <w:color w:val="000000" w:themeColor="text1"/>
              </w:rPr>
              <w:t>ashboards to the class and discuss the rationales</w:t>
            </w:r>
            <w:r w:rsidR="000821E2">
              <w:rPr>
                <w:color w:val="000000" w:themeColor="text1"/>
              </w:rPr>
              <w:t xml:space="preserve"> (why you selected the charts to display)</w:t>
            </w:r>
            <w:r w:rsidR="00E16C6F" w:rsidRPr="00E16C6F">
              <w:rPr>
                <w:color w:val="000000" w:themeColor="text1"/>
              </w:rPr>
              <w:t>.</w:t>
            </w:r>
          </w:p>
        </w:tc>
        <w:tc>
          <w:tcPr>
            <w:tcW w:w="1700" w:type="dxa"/>
          </w:tcPr>
          <w:p w14:paraId="5618F947" w14:textId="19CCBCEA" w:rsidR="00D00F38" w:rsidRPr="00E16C6F" w:rsidRDefault="00C1387F" w:rsidP="00B60FFC">
            <w:pPr>
              <w:ind w:left="360"/>
              <w:rPr>
                <w:color w:val="000000" w:themeColor="text1"/>
              </w:rPr>
            </w:pPr>
            <w:r w:rsidRPr="00E16C6F">
              <w:rPr>
                <w:color w:val="000000" w:themeColor="text1"/>
              </w:rPr>
              <w:t>30 minutes</w:t>
            </w:r>
          </w:p>
        </w:tc>
      </w:tr>
      <w:tr w:rsidR="00E16C6F" w:rsidRPr="00E16C6F" w14:paraId="1F093E7E" w14:textId="77777777" w:rsidTr="003E5B66">
        <w:tc>
          <w:tcPr>
            <w:tcW w:w="450" w:type="dxa"/>
          </w:tcPr>
          <w:p w14:paraId="5F304123" w14:textId="77777777" w:rsidR="00D10FE4" w:rsidRPr="00D00F38" w:rsidRDefault="00D10FE4" w:rsidP="00B60FFC"/>
        </w:tc>
        <w:tc>
          <w:tcPr>
            <w:tcW w:w="6840" w:type="dxa"/>
          </w:tcPr>
          <w:p w14:paraId="593FB627" w14:textId="71512C86" w:rsidR="00D10FE4" w:rsidRPr="00E16C6F" w:rsidRDefault="00073B02" w:rsidP="00593925">
            <w:pPr>
              <w:spacing w:after="0"/>
              <w:ind w:left="144"/>
              <w:rPr>
                <w:color w:val="000000" w:themeColor="text1"/>
              </w:rPr>
            </w:pPr>
            <w:r w:rsidRPr="00593925">
              <w:rPr>
                <w:b/>
                <w:color w:val="000000" w:themeColor="text1"/>
              </w:rPr>
              <w:t xml:space="preserve">FAR Centre </w:t>
            </w:r>
            <w:r w:rsidR="00D10FE4" w:rsidRPr="00593925">
              <w:rPr>
                <w:b/>
                <w:color w:val="000000" w:themeColor="text1"/>
              </w:rPr>
              <w:t xml:space="preserve">Activity </w:t>
            </w:r>
            <w:r w:rsidR="000821E2" w:rsidRPr="00593925">
              <w:rPr>
                <w:b/>
                <w:color w:val="000000" w:themeColor="text1"/>
              </w:rPr>
              <w:t>2.</w:t>
            </w:r>
            <w:r w:rsidR="00D10FE4" w:rsidRPr="00593925">
              <w:rPr>
                <w:b/>
                <w:color w:val="000000" w:themeColor="text1"/>
              </w:rPr>
              <w:t>4.</w:t>
            </w:r>
            <w:r w:rsidR="00BC3FC1" w:rsidRPr="00593925">
              <w:rPr>
                <w:b/>
                <w:color w:val="000000" w:themeColor="text1"/>
              </w:rPr>
              <w:t>1</w:t>
            </w:r>
            <w:r w:rsidR="007A1F70">
              <w:rPr>
                <w:b/>
                <w:color w:val="000000" w:themeColor="text1"/>
              </w:rPr>
              <w:t>:</w:t>
            </w:r>
            <w:r w:rsidR="00BC3FC1">
              <w:rPr>
                <w:color w:val="000000" w:themeColor="text1"/>
              </w:rPr>
              <w:t xml:space="preserve"> </w:t>
            </w:r>
            <w:r w:rsidR="00E16C6F" w:rsidRPr="00E16C6F">
              <w:rPr>
                <w:color w:val="000000" w:themeColor="text1"/>
              </w:rPr>
              <w:t xml:space="preserve">In your groups, do a web search for a </w:t>
            </w:r>
            <w:r w:rsidR="00D50692">
              <w:rPr>
                <w:color w:val="000000" w:themeColor="text1"/>
              </w:rPr>
              <w:t>“</w:t>
            </w:r>
            <w:r w:rsidR="00E16C6F" w:rsidRPr="00E16C6F">
              <w:rPr>
                <w:color w:val="000000" w:themeColor="text1"/>
              </w:rPr>
              <w:t>Change Control Request Form</w:t>
            </w:r>
            <w:r w:rsidR="00D50692">
              <w:rPr>
                <w:color w:val="000000" w:themeColor="text1"/>
              </w:rPr>
              <w:t>”</w:t>
            </w:r>
            <w:r w:rsidR="00E16C6F" w:rsidRPr="00E16C6F">
              <w:rPr>
                <w:color w:val="000000" w:themeColor="text1"/>
              </w:rPr>
              <w:t xml:space="preserve"> and select the best on</w:t>
            </w:r>
            <w:r w:rsidR="00E52B13">
              <w:rPr>
                <w:color w:val="000000" w:themeColor="text1"/>
              </w:rPr>
              <w:t>e</w:t>
            </w:r>
            <w:r w:rsidR="00E16C6F" w:rsidRPr="00E16C6F">
              <w:rPr>
                <w:color w:val="000000" w:themeColor="text1"/>
              </w:rPr>
              <w:t xml:space="preserve"> that fits the scenario from </w:t>
            </w:r>
            <w:r w:rsidR="000821E2">
              <w:rPr>
                <w:color w:val="000000" w:themeColor="text1"/>
              </w:rPr>
              <w:t>2.1</w:t>
            </w:r>
            <w:r w:rsidR="00E16C6F" w:rsidRPr="00E16C6F">
              <w:rPr>
                <w:color w:val="000000" w:themeColor="text1"/>
              </w:rPr>
              <w:t>.</w:t>
            </w:r>
            <w:r w:rsidR="00D50692">
              <w:rPr>
                <w:color w:val="000000" w:themeColor="text1"/>
              </w:rPr>
              <w:t>1</w:t>
            </w:r>
            <w:r w:rsidR="000821E2">
              <w:rPr>
                <w:color w:val="000000" w:themeColor="text1"/>
              </w:rPr>
              <w:t>, modify it as necessary to fit this need.</w:t>
            </w:r>
          </w:p>
        </w:tc>
        <w:tc>
          <w:tcPr>
            <w:tcW w:w="1700" w:type="dxa"/>
          </w:tcPr>
          <w:p w14:paraId="7C3BD938" w14:textId="09857A19" w:rsidR="00D10FE4" w:rsidRPr="00E16C6F" w:rsidRDefault="00E16C6F" w:rsidP="00B60FFC">
            <w:pPr>
              <w:ind w:left="360"/>
              <w:rPr>
                <w:color w:val="000000" w:themeColor="text1"/>
              </w:rPr>
            </w:pPr>
            <w:r w:rsidRPr="00E16C6F">
              <w:rPr>
                <w:color w:val="000000" w:themeColor="text1"/>
              </w:rPr>
              <w:t>10</w:t>
            </w:r>
            <w:r w:rsidR="00D10FE4" w:rsidRPr="00E16C6F">
              <w:rPr>
                <w:color w:val="000000" w:themeColor="text1"/>
              </w:rPr>
              <w:t xml:space="preserve"> minutes</w:t>
            </w:r>
          </w:p>
        </w:tc>
      </w:tr>
      <w:tr w:rsidR="00E16C6F" w:rsidRPr="00E16C6F" w14:paraId="7D47748C" w14:textId="77777777" w:rsidTr="003E5B66">
        <w:tc>
          <w:tcPr>
            <w:tcW w:w="450" w:type="dxa"/>
          </w:tcPr>
          <w:p w14:paraId="40AF3912" w14:textId="77777777" w:rsidR="00D10FE4" w:rsidRPr="00D00F38" w:rsidRDefault="00D10FE4" w:rsidP="00B60FFC"/>
        </w:tc>
        <w:tc>
          <w:tcPr>
            <w:tcW w:w="6840" w:type="dxa"/>
          </w:tcPr>
          <w:p w14:paraId="1D2D4474" w14:textId="19400167" w:rsidR="00D10FE4" w:rsidRPr="00E16C6F" w:rsidRDefault="00D10FE4" w:rsidP="00593925">
            <w:pPr>
              <w:spacing w:after="0"/>
              <w:ind w:left="144"/>
              <w:rPr>
                <w:color w:val="000000" w:themeColor="text1"/>
              </w:rPr>
            </w:pPr>
            <w:r w:rsidRPr="00593925">
              <w:rPr>
                <w:b/>
                <w:color w:val="000000" w:themeColor="text1"/>
              </w:rPr>
              <w:t>F</w:t>
            </w:r>
            <w:r w:rsidR="00073B02" w:rsidRPr="00593925">
              <w:rPr>
                <w:b/>
                <w:color w:val="000000" w:themeColor="text1"/>
              </w:rPr>
              <w:t xml:space="preserve">AR Centre </w:t>
            </w:r>
            <w:r w:rsidRPr="00593925">
              <w:rPr>
                <w:b/>
                <w:color w:val="000000" w:themeColor="text1"/>
              </w:rPr>
              <w:t xml:space="preserve">Activity </w:t>
            </w:r>
            <w:r w:rsidR="000821E2" w:rsidRPr="00593925">
              <w:rPr>
                <w:b/>
                <w:color w:val="000000" w:themeColor="text1"/>
              </w:rPr>
              <w:t>2.</w:t>
            </w:r>
            <w:r w:rsidRPr="00593925">
              <w:rPr>
                <w:b/>
                <w:color w:val="000000" w:themeColor="text1"/>
              </w:rPr>
              <w:t>4.</w:t>
            </w:r>
            <w:r w:rsidR="00BC3FC1" w:rsidRPr="00593925">
              <w:rPr>
                <w:b/>
                <w:color w:val="000000" w:themeColor="text1"/>
              </w:rPr>
              <w:t>2</w:t>
            </w:r>
            <w:r w:rsidRPr="00593925">
              <w:rPr>
                <w:b/>
                <w:color w:val="000000" w:themeColor="text1"/>
              </w:rPr>
              <w:t>:</w:t>
            </w:r>
            <w:r w:rsidRPr="00E16C6F">
              <w:rPr>
                <w:color w:val="000000" w:themeColor="text1"/>
              </w:rPr>
              <w:t xml:space="preserve"> </w:t>
            </w:r>
            <w:r w:rsidR="00E16C6F" w:rsidRPr="00E16C6F">
              <w:rPr>
                <w:color w:val="000000" w:themeColor="text1"/>
              </w:rPr>
              <w:t>Share your form with the group and explain why you chose this form</w:t>
            </w:r>
            <w:r w:rsidR="000821E2">
              <w:rPr>
                <w:color w:val="000000" w:themeColor="text1"/>
              </w:rPr>
              <w:t>’s content</w:t>
            </w:r>
            <w:r w:rsidR="00E16C6F" w:rsidRPr="00E16C6F">
              <w:rPr>
                <w:color w:val="000000" w:themeColor="text1"/>
              </w:rPr>
              <w:t>.</w:t>
            </w:r>
          </w:p>
        </w:tc>
        <w:tc>
          <w:tcPr>
            <w:tcW w:w="1700" w:type="dxa"/>
          </w:tcPr>
          <w:p w14:paraId="6CA7D29B" w14:textId="55EC9E50" w:rsidR="00D10FE4" w:rsidRPr="00E16C6F" w:rsidRDefault="00D10FE4" w:rsidP="00B60FFC">
            <w:pPr>
              <w:ind w:left="360"/>
              <w:rPr>
                <w:color w:val="000000" w:themeColor="text1"/>
              </w:rPr>
            </w:pPr>
            <w:r w:rsidRPr="00E16C6F">
              <w:rPr>
                <w:color w:val="000000" w:themeColor="text1"/>
              </w:rPr>
              <w:t>20 minutes</w:t>
            </w:r>
          </w:p>
        </w:tc>
      </w:tr>
      <w:tr w:rsidR="00AD52CB" w:rsidRPr="00AD52CB" w14:paraId="0DD65855" w14:textId="77777777" w:rsidTr="003E5B66">
        <w:tc>
          <w:tcPr>
            <w:tcW w:w="450" w:type="dxa"/>
          </w:tcPr>
          <w:p w14:paraId="32CC0BAC" w14:textId="77777777" w:rsidR="00AD52CB" w:rsidRPr="00AD52CB" w:rsidRDefault="00AD52CB" w:rsidP="00B60FFC">
            <w:pPr>
              <w:rPr>
                <w:b/>
              </w:rPr>
            </w:pPr>
          </w:p>
        </w:tc>
        <w:tc>
          <w:tcPr>
            <w:tcW w:w="6840" w:type="dxa"/>
          </w:tcPr>
          <w:p w14:paraId="58E88A91" w14:textId="09C045E3" w:rsidR="00AD52CB" w:rsidRPr="00E16C6F" w:rsidRDefault="00C4099F" w:rsidP="00593925">
            <w:pPr>
              <w:spacing w:after="0"/>
              <w:ind w:left="144"/>
              <w:rPr>
                <w:b/>
                <w:color w:val="000000" w:themeColor="text1"/>
              </w:rPr>
            </w:pPr>
            <w:r w:rsidRPr="00E16C6F">
              <w:rPr>
                <w:b/>
                <w:color w:val="000000" w:themeColor="text1"/>
              </w:rPr>
              <w:t>Assessment</w:t>
            </w:r>
            <w:r w:rsidR="00AD52CB" w:rsidRPr="00E16C6F">
              <w:rPr>
                <w:b/>
                <w:color w:val="000000" w:themeColor="text1"/>
              </w:rPr>
              <w:t xml:space="preserve"> </w:t>
            </w:r>
            <w:r w:rsidR="000821E2">
              <w:rPr>
                <w:b/>
                <w:color w:val="000000" w:themeColor="text1"/>
              </w:rPr>
              <w:t>2.</w:t>
            </w:r>
            <w:r w:rsidR="00AD52CB" w:rsidRPr="00E16C6F">
              <w:rPr>
                <w:b/>
                <w:color w:val="000000" w:themeColor="text1"/>
              </w:rPr>
              <w:t xml:space="preserve">1: Written Assignment: </w:t>
            </w:r>
            <w:r w:rsidR="00E16C6F" w:rsidRPr="00E16C6F">
              <w:rPr>
                <w:color w:val="000000" w:themeColor="text1"/>
              </w:rPr>
              <w:t>Similar to F</w:t>
            </w:r>
            <w:r w:rsidR="00073B02">
              <w:rPr>
                <w:color w:val="000000" w:themeColor="text1"/>
              </w:rPr>
              <w:t xml:space="preserve">AR Centre </w:t>
            </w:r>
            <w:r w:rsidR="00E16C6F" w:rsidRPr="00E16C6F">
              <w:rPr>
                <w:color w:val="000000" w:themeColor="text1"/>
              </w:rPr>
              <w:t xml:space="preserve">Activity </w:t>
            </w:r>
            <w:r w:rsidR="000821E2">
              <w:rPr>
                <w:color w:val="000000" w:themeColor="text1"/>
              </w:rPr>
              <w:t>2.</w:t>
            </w:r>
            <w:r w:rsidR="00E16C6F" w:rsidRPr="00E16C6F">
              <w:rPr>
                <w:color w:val="000000" w:themeColor="text1"/>
              </w:rPr>
              <w:t>1.</w:t>
            </w:r>
            <w:r w:rsidR="00BC3FC1">
              <w:rPr>
                <w:color w:val="000000" w:themeColor="text1"/>
              </w:rPr>
              <w:t>1</w:t>
            </w:r>
            <w:r w:rsidR="00E16C6F" w:rsidRPr="00E16C6F">
              <w:rPr>
                <w:color w:val="000000" w:themeColor="text1"/>
              </w:rPr>
              <w:t xml:space="preserve">, using the (new) scenario provided, draft a Charter Statement, Scope Statement, 5 line-item basic </w:t>
            </w:r>
            <w:r w:rsidR="00D50692">
              <w:rPr>
                <w:color w:val="000000" w:themeColor="text1"/>
              </w:rPr>
              <w:t>b</w:t>
            </w:r>
            <w:r w:rsidR="00E16C6F" w:rsidRPr="00E16C6F">
              <w:rPr>
                <w:color w:val="000000" w:themeColor="text1"/>
              </w:rPr>
              <w:t xml:space="preserve">udget, and a </w:t>
            </w:r>
            <w:r w:rsidR="00BC3FC1">
              <w:rPr>
                <w:color w:val="000000" w:themeColor="text1"/>
              </w:rPr>
              <w:t xml:space="preserve">list of 3 </w:t>
            </w:r>
            <w:r w:rsidR="009348E6">
              <w:rPr>
                <w:color w:val="000000" w:themeColor="text1"/>
              </w:rPr>
              <w:t xml:space="preserve">major </w:t>
            </w:r>
            <w:r w:rsidR="00BC3FC1">
              <w:rPr>
                <w:color w:val="000000" w:themeColor="text1"/>
              </w:rPr>
              <w:t>deliverables (in the form of a Work Breakdown Structure (WBS)</w:t>
            </w:r>
            <w:r w:rsidR="00D50692">
              <w:rPr>
                <w:color w:val="000000" w:themeColor="text1"/>
              </w:rPr>
              <w:t>)</w:t>
            </w:r>
            <w:r w:rsidR="00BC3FC1">
              <w:rPr>
                <w:color w:val="000000" w:themeColor="text1"/>
              </w:rPr>
              <w:t>.</w:t>
            </w:r>
          </w:p>
        </w:tc>
        <w:tc>
          <w:tcPr>
            <w:tcW w:w="1700" w:type="dxa"/>
          </w:tcPr>
          <w:p w14:paraId="6C18C8A5" w14:textId="22EA2DA6" w:rsidR="00AD52CB" w:rsidRPr="00E16C6F" w:rsidRDefault="008000C8" w:rsidP="00B60FFC">
            <w:pPr>
              <w:ind w:left="360"/>
              <w:rPr>
                <w:b/>
                <w:color w:val="000000" w:themeColor="text1"/>
              </w:rPr>
            </w:pPr>
            <w:proofErr w:type="spellStart"/>
            <w:r w:rsidRPr="00E16C6F">
              <w:rPr>
                <w:b/>
                <w:color w:val="000000" w:themeColor="text1"/>
              </w:rPr>
              <w:t>Tbd</w:t>
            </w:r>
            <w:proofErr w:type="spellEnd"/>
          </w:p>
        </w:tc>
      </w:tr>
      <w:tr w:rsidR="008D29A0" w:rsidRPr="00064121" w14:paraId="17274500" w14:textId="395CE1A8" w:rsidTr="003E5B66">
        <w:tc>
          <w:tcPr>
            <w:tcW w:w="450" w:type="dxa"/>
          </w:tcPr>
          <w:p w14:paraId="6BED1F0E" w14:textId="77777777" w:rsidR="008D29A0" w:rsidRPr="00064121" w:rsidRDefault="008D29A0" w:rsidP="00CF7C1E"/>
        </w:tc>
        <w:tc>
          <w:tcPr>
            <w:tcW w:w="6840" w:type="dxa"/>
          </w:tcPr>
          <w:p w14:paraId="02CD4045" w14:textId="1EEEE5FA" w:rsidR="008D29A0" w:rsidRPr="00E16C6F" w:rsidRDefault="00C4099F" w:rsidP="00593925">
            <w:pPr>
              <w:spacing w:after="0"/>
              <w:ind w:left="144"/>
              <w:rPr>
                <w:color w:val="000000" w:themeColor="text1"/>
              </w:rPr>
            </w:pPr>
            <w:r w:rsidRPr="00E16C6F">
              <w:rPr>
                <w:rFonts w:ascii="Calibri" w:eastAsia="Times New Roman" w:hAnsi="Calibri" w:cs="Times New Roman"/>
                <w:b/>
                <w:color w:val="000000" w:themeColor="text1"/>
              </w:rPr>
              <w:t>Assessment</w:t>
            </w:r>
            <w:r w:rsidR="008D29A0" w:rsidRPr="00E16C6F">
              <w:rPr>
                <w:rFonts w:ascii="Calibri" w:eastAsia="Times New Roman" w:hAnsi="Calibri" w:cs="Times New Roman"/>
                <w:b/>
                <w:color w:val="000000" w:themeColor="text1"/>
              </w:rPr>
              <w:t xml:space="preserve"> </w:t>
            </w:r>
            <w:r w:rsidR="000821E2">
              <w:rPr>
                <w:rFonts w:ascii="Calibri" w:eastAsia="Times New Roman" w:hAnsi="Calibri" w:cs="Times New Roman"/>
                <w:b/>
                <w:color w:val="000000" w:themeColor="text1"/>
              </w:rPr>
              <w:t>2.</w:t>
            </w:r>
            <w:r w:rsidR="00AD52CB" w:rsidRPr="00E16C6F">
              <w:rPr>
                <w:rFonts w:ascii="Calibri" w:eastAsia="Times New Roman" w:hAnsi="Calibri" w:cs="Times New Roman"/>
                <w:b/>
                <w:color w:val="000000" w:themeColor="text1"/>
              </w:rPr>
              <w:t>2</w:t>
            </w:r>
            <w:r w:rsidR="008D29A0" w:rsidRPr="00E16C6F">
              <w:rPr>
                <w:rFonts w:ascii="Calibri" w:eastAsia="Times New Roman" w:hAnsi="Calibri" w:cs="Times New Roman"/>
                <w:b/>
                <w:color w:val="000000" w:themeColor="text1"/>
              </w:rPr>
              <w:t xml:space="preserve">: </w:t>
            </w:r>
            <w:r w:rsidR="00073B02">
              <w:rPr>
                <w:rFonts w:ascii="Calibri" w:eastAsia="Times New Roman" w:hAnsi="Calibri" w:cs="Times New Roman"/>
                <w:b/>
                <w:color w:val="000000" w:themeColor="text1"/>
              </w:rPr>
              <w:t>FAR Centre</w:t>
            </w:r>
            <w:r w:rsidR="00AD52CB" w:rsidRPr="00E16C6F">
              <w:rPr>
                <w:rFonts w:ascii="Calibri" w:eastAsia="Times New Roman" w:hAnsi="Calibri" w:cs="Times New Roman"/>
                <w:b/>
                <w:color w:val="000000" w:themeColor="text1"/>
              </w:rPr>
              <w:t xml:space="preserve"> Participation: </w:t>
            </w:r>
            <w:r w:rsidR="00073B02" w:rsidRPr="00027656">
              <w:rPr>
                <w:rFonts w:cstheme="minorHAnsi"/>
                <w:color w:val="000000" w:themeColor="text1"/>
              </w:rPr>
              <w:t>Your</w:t>
            </w:r>
            <w:r w:rsidR="00073B02">
              <w:rPr>
                <w:rFonts w:cstheme="minorHAnsi"/>
                <w:b/>
                <w:color w:val="000000" w:themeColor="text1"/>
              </w:rPr>
              <w:t xml:space="preserve"> </w:t>
            </w:r>
            <w:r w:rsidR="00073B02" w:rsidRPr="00F1198E">
              <w:rPr>
                <w:rFonts w:cstheme="minorHAnsi"/>
                <w:color w:val="000000" w:themeColor="text1"/>
              </w:rPr>
              <w:t xml:space="preserve">discussion </w:t>
            </w:r>
            <w:r w:rsidR="00073B02">
              <w:rPr>
                <w:rFonts w:cstheme="minorHAnsi"/>
                <w:color w:val="000000" w:themeColor="text1"/>
              </w:rPr>
              <w:t xml:space="preserve">and presentation participation </w:t>
            </w:r>
            <w:r w:rsidR="00073B02" w:rsidRPr="00F1198E">
              <w:rPr>
                <w:rFonts w:cstheme="minorHAnsi"/>
                <w:color w:val="000000" w:themeColor="text1"/>
              </w:rPr>
              <w:t xml:space="preserve">will be </w:t>
            </w:r>
            <w:r w:rsidR="00073B02">
              <w:rPr>
                <w:rFonts w:cstheme="minorHAnsi"/>
                <w:color w:val="000000" w:themeColor="text1"/>
              </w:rPr>
              <w:t>considered by Facilitator and an evaluation will be submitted weekly to the Instructor. Plus, you will submit your Weekly Recap Status Report.</w:t>
            </w:r>
          </w:p>
        </w:tc>
        <w:tc>
          <w:tcPr>
            <w:tcW w:w="1700" w:type="dxa"/>
          </w:tcPr>
          <w:p w14:paraId="3B49ACB8" w14:textId="1124262F" w:rsidR="008D29A0" w:rsidRPr="00E16C6F" w:rsidRDefault="008000C8" w:rsidP="00CF7C1E">
            <w:pPr>
              <w:ind w:left="360"/>
              <w:rPr>
                <w:rFonts w:ascii="Calibri" w:eastAsia="Times New Roman" w:hAnsi="Calibri" w:cs="Times New Roman"/>
                <w:b/>
                <w:color w:val="000000" w:themeColor="text1"/>
              </w:rPr>
            </w:pPr>
            <w:proofErr w:type="spellStart"/>
            <w:r w:rsidRPr="00E16C6F">
              <w:rPr>
                <w:rFonts w:ascii="Calibri" w:eastAsia="Times New Roman" w:hAnsi="Calibri" w:cs="Times New Roman"/>
                <w:b/>
                <w:color w:val="000000" w:themeColor="text1"/>
              </w:rPr>
              <w:t>Tbd</w:t>
            </w:r>
            <w:proofErr w:type="spellEnd"/>
          </w:p>
        </w:tc>
      </w:tr>
    </w:tbl>
    <w:p w14:paraId="37F5A8BD" w14:textId="77777777" w:rsidR="00B60FFC" w:rsidRDefault="00B60FFC" w:rsidP="00B60FFC">
      <w:pPr>
        <w:rPr>
          <w:rFonts w:eastAsiaTheme="majorEastAsia" w:cstheme="majorBidi"/>
          <w:b/>
          <w:bCs/>
          <w:color w:val="365F91" w:themeColor="accent1" w:themeShade="BF"/>
        </w:rPr>
      </w:pPr>
    </w:p>
    <w:p w14:paraId="1CB8F457" w14:textId="77777777" w:rsidR="00B737DB" w:rsidRDefault="00B737DB">
      <w:pPr>
        <w:rPr>
          <w:rFonts w:asciiTheme="majorHAnsi" w:eastAsiaTheme="majorEastAsia" w:hAnsiTheme="majorHAnsi" w:cstheme="majorBidi"/>
          <w:b/>
          <w:bCs/>
          <w:color w:val="4F81BD" w:themeColor="accent1"/>
          <w:sz w:val="26"/>
          <w:szCs w:val="26"/>
        </w:rPr>
      </w:pPr>
      <w:r>
        <w:br w:type="page"/>
      </w:r>
    </w:p>
    <w:p w14:paraId="2A864D70" w14:textId="3C2619CF" w:rsidR="008D29A0" w:rsidRDefault="008D29A0" w:rsidP="00B60FFC">
      <w:pPr>
        <w:pStyle w:val="Heading2"/>
        <w:spacing w:after="120"/>
      </w:pPr>
      <w:r>
        <w:lastRenderedPageBreak/>
        <w:t>Resources</w:t>
      </w:r>
    </w:p>
    <w:p w14:paraId="3FE84882" w14:textId="1EA3E5C3" w:rsidR="00AD52CB" w:rsidRPr="00975D93" w:rsidRDefault="002063D3"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00AD52CB"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00AD52CB" w:rsidRPr="00975D93">
        <w:rPr>
          <w:rFonts w:asciiTheme="minorHAnsi" w:hAnsiTheme="minorHAnsi" w:cstheme="minorHAnsi"/>
          <w:color w:val="24292E"/>
          <w:sz w:val="22"/>
          <w:szCs w:val="22"/>
        </w:rPr>
        <w:t>):</w:t>
      </w:r>
    </w:p>
    <w:p w14:paraId="4BF73010" w14:textId="77777777" w:rsidR="002063D3" w:rsidRDefault="002063D3" w:rsidP="002063D3">
      <w:pPr>
        <w:pStyle w:val="ListParagraph"/>
        <w:numPr>
          <w:ilvl w:val="0"/>
          <w:numId w:val="15"/>
        </w:numPr>
        <w:spacing w:after="0" w:line="240" w:lineRule="auto"/>
        <w:rPr>
          <w:rFonts w:cstheme="minorHAnsi"/>
          <w:color w:val="000000" w:themeColor="text1"/>
        </w:rPr>
      </w:pPr>
      <w:r w:rsidRPr="00593925">
        <w:rPr>
          <w:rFonts w:cstheme="minorHAnsi"/>
          <w:color w:val="000000" w:themeColor="text1"/>
          <w:u w:val="single"/>
        </w:rPr>
        <w:t>Fundamentals of PM</w:t>
      </w:r>
      <w:r w:rsidRPr="00975D93">
        <w:rPr>
          <w:rFonts w:cstheme="minorHAnsi"/>
          <w:color w:val="000000" w:themeColor="text1"/>
        </w:rPr>
        <w:t xml:space="preserve"> (</w:t>
      </w:r>
      <w:r w:rsidRPr="00BB250D">
        <w:rPr>
          <w:rFonts w:cstheme="minorHAnsi"/>
          <w:color w:val="FF0000"/>
        </w:rPr>
        <w:t>FPM</w:t>
      </w:r>
      <w:r w:rsidRPr="00975D93">
        <w:rPr>
          <w:rFonts w:cstheme="minorHAnsi"/>
          <w:color w:val="000000" w:themeColor="text1"/>
        </w:rPr>
        <w:t xml:space="preserve">), </w:t>
      </w:r>
      <w:r>
        <w:rPr>
          <w:rFonts w:cstheme="minorHAnsi"/>
          <w:color w:val="000000" w:themeColor="text1"/>
        </w:rPr>
        <w:t>(</w:t>
      </w:r>
      <w:proofErr w:type="spellStart"/>
      <w:r>
        <w:rPr>
          <w:rFonts w:cstheme="minorHAnsi"/>
          <w:color w:val="000000" w:themeColor="text1"/>
        </w:rPr>
        <w:t>Heagney</w:t>
      </w:r>
      <w:proofErr w:type="spellEnd"/>
      <w:r>
        <w:rPr>
          <w:rFonts w:cstheme="minorHAnsi"/>
          <w:color w:val="000000" w:themeColor="text1"/>
        </w:rPr>
        <w:t xml:space="preserve">), </w:t>
      </w:r>
      <w:r w:rsidRPr="00975D93">
        <w:rPr>
          <w:rFonts w:cstheme="minorHAnsi"/>
          <w:color w:val="000000" w:themeColor="text1"/>
        </w:rPr>
        <w:t>Chapter</w:t>
      </w:r>
      <w:r>
        <w:rPr>
          <w:rFonts w:cstheme="minorHAnsi"/>
          <w:color w:val="000000" w:themeColor="text1"/>
        </w:rPr>
        <w:t xml:space="preserve"> 3</w:t>
      </w:r>
    </w:p>
    <w:p w14:paraId="64FBBA24" w14:textId="77777777" w:rsidR="002063D3" w:rsidRDefault="002063D3" w:rsidP="002063D3">
      <w:pPr>
        <w:pStyle w:val="ListParagraph"/>
        <w:numPr>
          <w:ilvl w:val="0"/>
          <w:numId w:val="15"/>
        </w:numPr>
        <w:spacing w:after="0" w:line="240" w:lineRule="auto"/>
        <w:rPr>
          <w:rFonts w:cstheme="minorHAnsi"/>
          <w:color w:val="000000" w:themeColor="text1"/>
        </w:rPr>
      </w:pPr>
      <w:r w:rsidRPr="00593925">
        <w:rPr>
          <w:rFonts w:cstheme="minorHAnsi"/>
          <w:color w:val="000000" w:themeColor="text1"/>
          <w:u w:val="single"/>
        </w:rPr>
        <w:t xml:space="preserve">All </w:t>
      </w:r>
      <w:proofErr w:type="gramStart"/>
      <w:r w:rsidRPr="00593925">
        <w:rPr>
          <w:rFonts w:cstheme="minorHAnsi"/>
          <w:color w:val="000000" w:themeColor="text1"/>
          <w:u w:val="single"/>
        </w:rPr>
        <w:t>In</w:t>
      </w:r>
      <w:proofErr w:type="gramEnd"/>
      <w:r w:rsidRPr="00593925">
        <w:rPr>
          <w:rFonts w:cstheme="minorHAnsi"/>
          <w:color w:val="000000" w:themeColor="text1"/>
          <w:u w:val="single"/>
        </w:rPr>
        <w:t xml:space="preserve"> One</w:t>
      </w:r>
      <w:r w:rsidRPr="00975D93">
        <w:rPr>
          <w:rFonts w:cstheme="minorHAnsi"/>
          <w:color w:val="000000" w:themeColor="text1"/>
        </w:rPr>
        <w:t xml:space="preserve"> (</w:t>
      </w:r>
      <w:r w:rsidRPr="00BB250D">
        <w:rPr>
          <w:rFonts w:cstheme="minorHAnsi"/>
          <w:color w:val="FF0000"/>
        </w:rPr>
        <w:t>AIO</w:t>
      </w:r>
      <w:r w:rsidRPr="00975D93">
        <w:rPr>
          <w:rFonts w:cstheme="minorHAnsi"/>
          <w:color w:val="000000" w:themeColor="text1"/>
        </w:rPr>
        <w:t xml:space="preserve">), </w:t>
      </w:r>
      <w:r>
        <w:rPr>
          <w:rFonts w:cstheme="minorHAnsi"/>
          <w:color w:val="000000" w:themeColor="text1"/>
        </w:rPr>
        <w:t xml:space="preserve">(Phillips), </w:t>
      </w:r>
      <w:r w:rsidRPr="00975D93">
        <w:rPr>
          <w:rFonts w:cstheme="minorHAnsi"/>
          <w:color w:val="000000" w:themeColor="text1"/>
        </w:rPr>
        <w:t>Chapter</w:t>
      </w:r>
      <w:r>
        <w:rPr>
          <w:rFonts w:cstheme="minorHAnsi"/>
          <w:color w:val="000000" w:themeColor="text1"/>
        </w:rPr>
        <w:t xml:space="preserve"> 4</w:t>
      </w:r>
    </w:p>
    <w:p w14:paraId="4C2DEBA6" w14:textId="4119A275" w:rsidR="002063D3" w:rsidRPr="00B26F3D" w:rsidRDefault="002063D3" w:rsidP="002063D3">
      <w:pPr>
        <w:pStyle w:val="ListParagraph"/>
        <w:numPr>
          <w:ilvl w:val="1"/>
          <w:numId w:val="15"/>
        </w:numPr>
        <w:spacing w:after="0" w:line="240" w:lineRule="auto"/>
        <w:rPr>
          <w:rFonts w:cstheme="minorHAnsi"/>
          <w:color w:val="000000" w:themeColor="text1"/>
        </w:rPr>
      </w:pPr>
      <w:r w:rsidRPr="00B26F3D">
        <w:rPr>
          <w:rFonts w:cstheme="minorHAnsi"/>
          <w:color w:val="000000" w:themeColor="text1"/>
        </w:rPr>
        <w:t>AIO Video, “Working with Project Integration Management”</w:t>
      </w:r>
      <w:r w:rsidR="00073B02">
        <w:rPr>
          <w:rFonts w:cstheme="minorHAnsi"/>
          <w:color w:val="000000" w:themeColor="text1"/>
        </w:rPr>
        <w:t xml:space="preserve"> (from CD that comes with the textbook)</w:t>
      </w:r>
    </w:p>
    <w:p w14:paraId="18B60D88" w14:textId="5D82262C" w:rsidR="002063D3" w:rsidRDefault="002063D3" w:rsidP="002063D3">
      <w:pPr>
        <w:pStyle w:val="ListParagraph"/>
        <w:numPr>
          <w:ilvl w:val="1"/>
          <w:numId w:val="15"/>
        </w:numPr>
        <w:spacing w:after="0" w:line="240" w:lineRule="auto"/>
        <w:rPr>
          <w:rFonts w:cstheme="minorHAnsi"/>
          <w:color w:val="000000" w:themeColor="text1"/>
        </w:rPr>
      </w:pPr>
      <w:r w:rsidRPr="00B26F3D">
        <w:rPr>
          <w:rFonts w:cstheme="minorHAnsi"/>
          <w:color w:val="000000" w:themeColor="text1"/>
        </w:rPr>
        <w:t>AIO Video, “Time Value of Money”</w:t>
      </w:r>
      <w:r w:rsidR="00073B02">
        <w:rPr>
          <w:rFonts w:cstheme="minorHAnsi"/>
          <w:color w:val="000000" w:themeColor="text1"/>
        </w:rPr>
        <w:t xml:space="preserve"> (from CD that comes with the textbook)</w:t>
      </w:r>
    </w:p>
    <w:p w14:paraId="09BC1C5C" w14:textId="77777777" w:rsidR="002063D3" w:rsidRDefault="002063D3" w:rsidP="002063D3">
      <w:pPr>
        <w:pStyle w:val="NormalWeb"/>
        <w:spacing w:before="0" w:beforeAutospacing="0" w:after="240" w:afterAutospacing="0"/>
        <w:rPr>
          <w:rFonts w:asciiTheme="minorHAnsi" w:hAnsiTheme="minorHAnsi" w:cstheme="minorHAnsi"/>
          <w:color w:val="24292E"/>
          <w:sz w:val="22"/>
          <w:szCs w:val="22"/>
        </w:rPr>
      </w:pPr>
    </w:p>
    <w:p w14:paraId="1FA4F55D" w14:textId="07314F4E" w:rsidR="002063D3" w:rsidRPr="002063D3" w:rsidRDefault="002063D3" w:rsidP="002063D3">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t>
      </w:r>
      <w:r w:rsidRPr="002063D3">
        <w:rPr>
          <w:rFonts w:asciiTheme="minorHAnsi" w:hAnsiTheme="minorHAnsi" w:cstheme="minorHAnsi"/>
          <w:color w:val="24292E"/>
          <w:sz w:val="22"/>
          <w:szCs w:val="22"/>
        </w:rPr>
        <w:t>:</w:t>
      </w:r>
    </w:p>
    <w:p w14:paraId="5208B353" w14:textId="56D8A314" w:rsidR="000821E2" w:rsidRPr="00F51A09" w:rsidRDefault="000821E2" w:rsidP="000821E2">
      <w:pPr>
        <w:pStyle w:val="ListParagraph"/>
        <w:numPr>
          <w:ilvl w:val="0"/>
          <w:numId w:val="15"/>
        </w:numPr>
        <w:spacing w:after="0" w:line="240" w:lineRule="auto"/>
        <w:rPr>
          <w:rFonts w:cstheme="minorHAnsi"/>
          <w:color w:val="000000" w:themeColor="text1"/>
        </w:rPr>
      </w:pPr>
      <w:r w:rsidRPr="00F51A09">
        <w:rPr>
          <w:rFonts w:cstheme="minorHAnsi"/>
          <w:color w:val="000000" w:themeColor="text1"/>
        </w:rPr>
        <w:t>File: Weekly Instructor Video Recording</w:t>
      </w:r>
      <w:r w:rsidR="00FA24D9">
        <w:rPr>
          <w:rFonts w:cstheme="minorHAnsi"/>
          <w:color w:val="000000" w:themeColor="text1"/>
        </w:rPr>
        <w:t xml:space="preserve"> </w:t>
      </w:r>
      <w:r w:rsidR="00FA24D9">
        <w:rPr>
          <w:rFonts w:cstheme="minorHAnsi"/>
          <w:color w:val="FF0000"/>
        </w:rPr>
        <w:t>[Link]</w:t>
      </w:r>
    </w:p>
    <w:p w14:paraId="0DD0B0E9" w14:textId="4021BD14" w:rsidR="00F51A09" w:rsidRPr="00F51A09" w:rsidRDefault="00F51A09" w:rsidP="00F51A09">
      <w:pPr>
        <w:pStyle w:val="ListParagraph"/>
        <w:numPr>
          <w:ilvl w:val="0"/>
          <w:numId w:val="15"/>
        </w:numPr>
        <w:spacing w:after="0" w:line="240" w:lineRule="auto"/>
        <w:rPr>
          <w:rFonts w:cstheme="minorHAnsi"/>
          <w:color w:val="000000" w:themeColor="text1"/>
        </w:rPr>
      </w:pPr>
      <w:r w:rsidRPr="00F51A09">
        <w:rPr>
          <w:rFonts w:cstheme="minorHAnsi"/>
          <w:color w:val="000000" w:themeColor="text1"/>
        </w:rPr>
        <w:t>File: Weekly PowerPoint</w:t>
      </w:r>
      <w:r w:rsidR="00FA24D9">
        <w:rPr>
          <w:rFonts w:cstheme="minorHAnsi"/>
          <w:color w:val="000000" w:themeColor="text1"/>
        </w:rPr>
        <w:t xml:space="preserve"> </w:t>
      </w:r>
      <w:r w:rsidR="00FA24D9">
        <w:rPr>
          <w:rFonts w:cstheme="minorHAnsi"/>
          <w:color w:val="FF0000"/>
        </w:rPr>
        <w:t>[Link]</w:t>
      </w:r>
    </w:p>
    <w:p w14:paraId="26BA5F30" w14:textId="4DB6DBA3" w:rsidR="000821E2" w:rsidRPr="00B26F3D" w:rsidRDefault="000821E2" w:rsidP="000821E2">
      <w:pPr>
        <w:pStyle w:val="ListParagraph"/>
        <w:numPr>
          <w:ilvl w:val="0"/>
          <w:numId w:val="15"/>
        </w:numPr>
        <w:spacing w:after="0" w:line="240" w:lineRule="auto"/>
        <w:rPr>
          <w:rFonts w:cstheme="minorHAnsi"/>
          <w:color w:val="000000" w:themeColor="text1"/>
        </w:rPr>
      </w:pPr>
      <w:r w:rsidRPr="00B26F3D">
        <w:rPr>
          <w:rFonts w:cstheme="minorHAnsi"/>
          <w:color w:val="000000" w:themeColor="text1"/>
        </w:rPr>
        <w:t>File: Charter Exercise Project Needs (scenarios)</w:t>
      </w:r>
      <w:r w:rsidR="00FA24D9">
        <w:rPr>
          <w:rFonts w:cstheme="minorHAnsi"/>
          <w:color w:val="000000" w:themeColor="text1"/>
        </w:rPr>
        <w:t xml:space="preserve"> </w:t>
      </w:r>
      <w:r w:rsidR="00FA24D9">
        <w:rPr>
          <w:rFonts w:cstheme="minorHAnsi"/>
          <w:color w:val="FF0000"/>
        </w:rPr>
        <w:t>[Link]</w:t>
      </w:r>
    </w:p>
    <w:p w14:paraId="407E0E04" w14:textId="62FB3076" w:rsidR="00B26F3D" w:rsidRPr="00B26F3D" w:rsidRDefault="00B26F3D" w:rsidP="00B26F3D">
      <w:pPr>
        <w:pStyle w:val="ListParagraph"/>
        <w:numPr>
          <w:ilvl w:val="0"/>
          <w:numId w:val="15"/>
        </w:numPr>
        <w:spacing w:after="0" w:line="240" w:lineRule="auto"/>
        <w:rPr>
          <w:rFonts w:cstheme="minorHAnsi"/>
          <w:color w:val="000000" w:themeColor="text1"/>
        </w:rPr>
      </w:pPr>
      <w:r w:rsidRPr="00B26F3D">
        <w:rPr>
          <w:rFonts w:cstheme="minorHAnsi"/>
          <w:color w:val="000000" w:themeColor="text1"/>
        </w:rPr>
        <w:t>File: FV and PV Worksheet</w:t>
      </w:r>
      <w:r w:rsidR="00FA24D9">
        <w:rPr>
          <w:rFonts w:cstheme="minorHAnsi"/>
          <w:color w:val="000000" w:themeColor="text1"/>
        </w:rPr>
        <w:t xml:space="preserve"> </w:t>
      </w:r>
      <w:r w:rsidR="00FA24D9">
        <w:rPr>
          <w:rFonts w:cstheme="minorHAnsi"/>
          <w:color w:val="FF0000"/>
        </w:rPr>
        <w:t>[Link]</w:t>
      </w:r>
    </w:p>
    <w:p w14:paraId="3EEC8360" w14:textId="61E54EAF" w:rsidR="00B26F3D" w:rsidRPr="00B26F3D" w:rsidRDefault="00B26F3D" w:rsidP="00B26F3D">
      <w:pPr>
        <w:pStyle w:val="ListParagraph"/>
        <w:numPr>
          <w:ilvl w:val="0"/>
          <w:numId w:val="15"/>
        </w:numPr>
        <w:spacing w:after="0" w:line="240" w:lineRule="auto"/>
        <w:rPr>
          <w:rFonts w:cstheme="minorHAnsi"/>
          <w:color w:val="000000" w:themeColor="text1"/>
        </w:rPr>
      </w:pPr>
      <w:r w:rsidRPr="00B26F3D">
        <w:rPr>
          <w:rFonts w:cstheme="minorHAnsi"/>
          <w:color w:val="000000" w:themeColor="text1"/>
        </w:rPr>
        <w:t xml:space="preserve">File: Dashboard Instructions and </w:t>
      </w:r>
      <w:r w:rsidR="000821E2">
        <w:rPr>
          <w:rFonts w:cstheme="minorHAnsi"/>
          <w:color w:val="000000" w:themeColor="text1"/>
        </w:rPr>
        <w:t xml:space="preserve">Sample </w:t>
      </w:r>
      <w:r w:rsidRPr="00B26F3D">
        <w:rPr>
          <w:rFonts w:cstheme="minorHAnsi"/>
          <w:color w:val="000000" w:themeColor="text1"/>
        </w:rPr>
        <w:t>Charts</w:t>
      </w:r>
      <w:r w:rsidR="00FA24D9">
        <w:rPr>
          <w:rFonts w:cstheme="minorHAnsi"/>
          <w:color w:val="000000" w:themeColor="text1"/>
        </w:rPr>
        <w:t xml:space="preserve"> </w:t>
      </w:r>
      <w:r w:rsidR="00FA24D9">
        <w:rPr>
          <w:rFonts w:cstheme="minorHAnsi"/>
          <w:color w:val="FF0000"/>
        </w:rPr>
        <w:t>[Link]</w:t>
      </w:r>
    </w:p>
    <w:p w14:paraId="4F737D33" w14:textId="2FE79564" w:rsidR="003E5B66" w:rsidRDefault="003E5B66" w:rsidP="005A2EDB">
      <w:pPr>
        <w:pStyle w:val="ListParagraph"/>
        <w:numPr>
          <w:ilvl w:val="0"/>
          <w:numId w:val="15"/>
        </w:numPr>
        <w:spacing w:after="0" w:line="240" w:lineRule="auto"/>
        <w:rPr>
          <w:rFonts w:cstheme="minorHAnsi"/>
          <w:color w:val="000000" w:themeColor="text1"/>
        </w:rPr>
      </w:pPr>
      <w:r>
        <w:rPr>
          <w:rFonts w:cstheme="minorHAnsi"/>
          <w:color w:val="000000" w:themeColor="text1"/>
        </w:rPr>
        <w:t>File: Weekly Recap Status Report Template</w:t>
      </w:r>
      <w:r w:rsidR="00FA24D9">
        <w:rPr>
          <w:rFonts w:cstheme="minorHAnsi"/>
          <w:color w:val="000000" w:themeColor="text1"/>
        </w:rPr>
        <w:t xml:space="preserve"> </w:t>
      </w:r>
      <w:r w:rsidR="00FA24D9">
        <w:rPr>
          <w:rFonts w:cstheme="minorHAnsi"/>
          <w:color w:val="FF0000"/>
        </w:rPr>
        <w:t>[Link]</w:t>
      </w:r>
    </w:p>
    <w:p w14:paraId="3182E252" w14:textId="5B147513" w:rsidR="00B737DB" w:rsidRDefault="00B737DB" w:rsidP="00B737DB">
      <w:pPr>
        <w:pStyle w:val="ListParagraph"/>
        <w:numPr>
          <w:ilvl w:val="1"/>
          <w:numId w:val="15"/>
        </w:numPr>
        <w:spacing w:after="0" w:line="240" w:lineRule="auto"/>
        <w:rPr>
          <w:rFonts w:cstheme="minorHAnsi"/>
          <w:color w:val="000000" w:themeColor="text1"/>
        </w:rPr>
      </w:pPr>
      <w:r>
        <w:rPr>
          <w:rFonts w:cstheme="minorHAnsi"/>
          <w:color w:val="000000" w:themeColor="text1"/>
        </w:rPr>
        <w:t>What topics did I learn this week?</w:t>
      </w:r>
    </w:p>
    <w:p w14:paraId="1E8A0D5C" w14:textId="77777777" w:rsidR="00B737DB" w:rsidRPr="00975D93" w:rsidRDefault="00B737DB" w:rsidP="00B737DB">
      <w:pPr>
        <w:pStyle w:val="ListParagraph"/>
        <w:numPr>
          <w:ilvl w:val="1"/>
          <w:numId w:val="15"/>
        </w:numPr>
        <w:spacing w:after="0" w:line="240" w:lineRule="auto"/>
        <w:rPr>
          <w:rFonts w:cstheme="minorHAnsi"/>
          <w:color w:val="000000" w:themeColor="text1"/>
        </w:rPr>
      </w:pPr>
      <w:r>
        <w:rPr>
          <w:rFonts w:cstheme="minorHAnsi"/>
          <w:color w:val="000000" w:themeColor="text1"/>
        </w:rPr>
        <w:t>What are the key terms I learned this week?</w:t>
      </w:r>
    </w:p>
    <w:p w14:paraId="3ADC3E15" w14:textId="1D88FAD1" w:rsidR="00B737DB" w:rsidRDefault="00B737DB" w:rsidP="00B737DB">
      <w:pPr>
        <w:pStyle w:val="ListParagraph"/>
        <w:numPr>
          <w:ilvl w:val="1"/>
          <w:numId w:val="15"/>
        </w:numPr>
        <w:spacing w:after="0" w:line="240" w:lineRule="auto"/>
        <w:rPr>
          <w:rFonts w:cstheme="minorHAnsi"/>
          <w:color w:val="000000" w:themeColor="text1"/>
        </w:rPr>
      </w:pPr>
      <w:r>
        <w:rPr>
          <w:rFonts w:cstheme="minorHAnsi"/>
          <w:color w:val="000000" w:themeColor="text1"/>
        </w:rPr>
        <w:t>What am I going to do with this knowledge?</w:t>
      </w:r>
    </w:p>
    <w:p w14:paraId="0FAC4269" w14:textId="5BAE443F" w:rsidR="008000C8" w:rsidRDefault="008000C8" w:rsidP="008000C8">
      <w:pPr>
        <w:spacing w:after="0" w:line="240" w:lineRule="auto"/>
        <w:rPr>
          <w:rFonts w:ascii="Cambria" w:hAnsi="Cambria" w:cs="Arial"/>
          <w:color w:val="000000" w:themeColor="text1"/>
        </w:rPr>
      </w:pPr>
    </w:p>
    <w:p w14:paraId="52B81B0C" w14:textId="161648A0" w:rsidR="008000C8" w:rsidRPr="00975D93" w:rsidRDefault="008000C8"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The most recent </w:t>
      </w:r>
      <w:r w:rsidR="00D50692">
        <w:rPr>
          <w:rFonts w:asciiTheme="minorHAnsi" w:hAnsiTheme="minorHAnsi" w:cstheme="minorHAnsi"/>
          <w:color w:val="24292E"/>
          <w:sz w:val="22"/>
          <w:szCs w:val="22"/>
        </w:rPr>
        <w:t>‘</w:t>
      </w:r>
      <w:r w:rsidRPr="00975D93">
        <w:rPr>
          <w:rFonts w:asciiTheme="minorHAnsi" w:hAnsiTheme="minorHAnsi" w:cstheme="minorHAnsi"/>
          <w:color w:val="24292E"/>
          <w:sz w:val="22"/>
          <w:szCs w:val="22"/>
        </w:rPr>
        <w:t>PMPP Textbook List</w:t>
      </w:r>
      <w:r w:rsidR="00D50692">
        <w:rPr>
          <w:rFonts w:asciiTheme="minorHAnsi" w:hAnsiTheme="minorHAnsi" w:cstheme="minorHAnsi"/>
          <w:color w:val="24292E"/>
          <w:sz w:val="22"/>
          <w:szCs w:val="22"/>
        </w:rPr>
        <w:t>’</w:t>
      </w:r>
      <w:r w:rsidRPr="00975D93">
        <w:rPr>
          <w:rFonts w:asciiTheme="minorHAnsi" w:hAnsiTheme="minorHAnsi" w:cstheme="minorHAnsi"/>
          <w:color w:val="24292E"/>
          <w:sz w:val="22"/>
          <w:szCs w:val="22"/>
        </w:rPr>
        <w:t xml:space="preserve"> for all PMPP courses can be found in Moodle.</w:t>
      </w:r>
    </w:p>
    <w:p w14:paraId="5465377E" w14:textId="6D52D78C" w:rsidR="00F7099B" w:rsidRDefault="00F7099B" w:rsidP="00F7099B">
      <w:pPr>
        <w:pStyle w:val="Heading2"/>
        <w:spacing w:after="120"/>
      </w:pPr>
      <w:r>
        <w:t xml:space="preserve">Notes on </w:t>
      </w:r>
      <w:r w:rsidR="00F51547">
        <w:t xml:space="preserve">ALL </w:t>
      </w:r>
      <w:r>
        <w:t>Learning Activities</w:t>
      </w:r>
    </w:p>
    <w:p w14:paraId="4A0EBF9B" w14:textId="762CB65E" w:rsidR="00F7099B" w:rsidRPr="00975D93" w:rsidRDefault="00F7099B" w:rsidP="00975D93">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FA24D9">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FA24D9">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w:t>
      </w:r>
      <w:r w:rsidR="00F51547" w:rsidRPr="00975D93">
        <w:rPr>
          <w:rFonts w:asciiTheme="minorHAnsi" w:hAnsiTheme="minorHAnsi" w:cstheme="minorHAnsi"/>
          <w:color w:val="24292E"/>
          <w:sz w:val="22"/>
          <w:szCs w:val="22"/>
        </w:rPr>
        <w:t xml:space="preserve">to help </w:t>
      </w:r>
      <w:r w:rsidR="003E5B66">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sidR="003E5B66">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6DC73249" w14:textId="77777777" w:rsidR="00B737DB" w:rsidRDefault="00B737DB">
      <w:pPr>
        <w:rPr>
          <w:rFonts w:asciiTheme="majorHAnsi" w:eastAsiaTheme="majorEastAsia" w:hAnsiTheme="majorHAnsi" w:cstheme="majorBidi"/>
          <w:b/>
          <w:bCs/>
          <w:color w:val="4F81BD" w:themeColor="accent1"/>
          <w:sz w:val="26"/>
          <w:szCs w:val="26"/>
        </w:rPr>
      </w:pPr>
      <w:r>
        <w:br w:type="page"/>
      </w:r>
    </w:p>
    <w:p w14:paraId="58C24A31" w14:textId="24EAABCF" w:rsidR="00B26F3D" w:rsidRPr="00C823F1" w:rsidRDefault="00B26F3D" w:rsidP="00B26F3D">
      <w:pPr>
        <w:pStyle w:val="Heading2"/>
        <w:spacing w:after="120"/>
      </w:pPr>
      <w:r>
        <w:lastRenderedPageBreak/>
        <w:t>Personal Activit</w:t>
      </w:r>
      <w:r w:rsidR="00D338AE">
        <w:t>ies</w:t>
      </w:r>
      <w:bookmarkStart w:id="1" w:name="_GoBack"/>
      <w:bookmarkEnd w:id="1"/>
      <w:r w:rsidRPr="00C823F1">
        <w:t xml:space="preserve">: </w:t>
      </w:r>
    </w:p>
    <w:p w14:paraId="4FBC6631" w14:textId="0F9D2994" w:rsidR="00B26F3D" w:rsidRDefault="00B26F3D" w:rsidP="00B26F3D">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following activities are to be completed </w:t>
      </w:r>
      <w:r w:rsidRPr="000821E2">
        <w:rPr>
          <w:rFonts w:asciiTheme="minorHAnsi" w:hAnsiTheme="minorHAnsi" w:cstheme="minorHAnsi"/>
          <w:b/>
          <w:color w:val="24292E"/>
          <w:sz w:val="22"/>
          <w:szCs w:val="22"/>
        </w:rPr>
        <w:t>before</w:t>
      </w:r>
      <w:r>
        <w:rPr>
          <w:rFonts w:asciiTheme="minorHAnsi" w:hAnsiTheme="minorHAnsi" w:cstheme="minorHAnsi"/>
          <w:color w:val="24292E"/>
          <w:sz w:val="22"/>
          <w:szCs w:val="22"/>
        </w:rPr>
        <w:t xml:space="preserve"> your F</w:t>
      </w:r>
      <w:r w:rsidR="00073B02">
        <w:rPr>
          <w:rFonts w:asciiTheme="minorHAnsi" w:hAnsiTheme="minorHAnsi" w:cstheme="minorHAnsi"/>
          <w:color w:val="24292E"/>
          <w:sz w:val="22"/>
          <w:szCs w:val="22"/>
        </w:rPr>
        <w:t>AR Centre</w:t>
      </w:r>
      <w:r>
        <w:rPr>
          <w:rFonts w:asciiTheme="minorHAnsi" w:hAnsiTheme="minorHAnsi" w:cstheme="minorHAnsi"/>
          <w:color w:val="24292E"/>
          <w:sz w:val="22"/>
          <w:szCs w:val="22"/>
        </w:rPr>
        <w:t xml:space="preserve"> weekly session. Be sure to complete them to be fully prepared. Your familiarity with the topics and concepts will greatly help you participate with confidence during F</w:t>
      </w:r>
      <w:r w:rsidR="00073B02">
        <w:rPr>
          <w:rFonts w:asciiTheme="minorHAnsi" w:hAnsiTheme="minorHAnsi" w:cstheme="minorHAnsi"/>
          <w:color w:val="24292E"/>
          <w:sz w:val="22"/>
          <w:szCs w:val="22"/>
        </w:rPr>
        <w:t>AR Centre</w:t>
      </w:r>
      <w:r>
        <w:rPr>
          <w:rFonts w:asciiTheme="minorHAnsi" w:hAnsiTheme="minorHAnsi" w:cstheme="minorHAnsi"/>
          <w:color w:val="24292E"/>
          <w:sz w:val="22"/>
          <w:szCs w:val="22"/>
        </w:rPr>
        <w:t xml:space="preserve"> </w:t>
      </w:r>
      <w:r w:rsidR="00DD10B5">
        <w:rPr>
          <w:rFonts w:asciiTheme="minorHAnsi" w:hAnsiTheme="minorHAnsi" w:cstheme="minorHAnsi"/>
          <w:color w:val="24292E"/>
          <w:sz w:val="22"/>
          <w:szCs w:val="22"/>
        </w:rPr>
        <w:t>a</w:t>
      </w:r>
      <w:r>
        <w:rPr>
          <w:rFonts w:asciiTheme="minorHAnsi" w:hAnsiTheme="minorHAnsi" w:cstheme="minorHAnsi"/>
          <w:color w:val="24292E"/>
          <w:sz w:val="22"/>
          <w:szCs w:val="22"/>
        </w:rPr>
        <w:t>ctivities.</w:t>
      </w:r>
    </w:p>
    <w:p w14:paraId="09A953B9" w14:textId="188F96CA" w:rsidR="00B26F3D" w:rsidRPr="00593925" w:rsidRDefault="00B26F3D" w:rsidP="00B26F3D">
      <w:pPr>
        <w:pStyle w:val="Heading4"/>
        <w:rPr>
          <w:sz w:val="24"/>
          <w:szCs w:val="24"/>
        </w:rPr>
      </w:pPr>
      <w:r w:rsidRPr="00593925">
        <w:rPr>
          <w:sz w:val="24"/>
          <w:szCs w:val="24"/>
        </w:rPr>
        <w:t xml:space="preserve">Personal Activity </w:t>
      </w:r>
      <w:r w:rsidR="000821E2" w:rsidRPr="00593925">
        <w:rPr>
          <w:sz w:val="24"/>
          <w:szCs w:val="24"/>
        </w:rPr>
        <w:t>2.</w:t>
      </w:r>
      <w:r w:rsidRPr="00593925">
        <w:rPr>
          <w:sz w:val="24"/>
          <w:szCs w:val="24"/>
        </w:rPr>
        <w:t>0.1: Watch Instructor Recorded Video</w:t>
      </w:r>
    </w:p>
    <w:p w14:paraId="3FFDA597" w14:textId="056D4337" w:rsidR="00B26F3D" w:rsidRDefault="00B26F3D" w:rsidP="00B26F3D">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weekly video is a preview of the topics to be studied for this unit. They are usually 15 to 30 minutes and have a supplemental PowerPoint file. </w:t>
      </w:r>
      <w:r w:rsidR="004F156E">
        <w:rPr>
          <w:rFonts w:asciiTheme="minorHAnsi" w:hAnsiTheme="minorHAnsi" w:cstheme="minorHAnsi"/>
          <w:color w:val="24292E"/>
          <w:sz w:val="22"/>
          <w:szCs w:val="22"/>
        </w:rPr>
        <w:t>You may find this, like m</w:t>
      </w:r>
      <w:r>
        <w:rPr>
          <w:rFonts w:asciiTheme="minorHAnsi" w:hAnsiTheme="minorHAnsi" w:cstheme="minorHAnsi"/>
          <w:color w:val="24292E"/>
          <w:sz w:val="22"/>
          <w:szCs w:val="22"/>
        </w:rPr>
        <w:t>any students</w:t>
      </w:r>
      <w:r w:rsidR="004F156E">
        <w:rPr>
          <w:rFonts w:asciiTheme="minorHAnsi" w:hAnsiTheme="minorHAnsi" w:cstheme="minorHAnsi"/>
          <w:color w:val="24292E"/>
          <w:sz w:val="22"/>
          <w:szCs w:val="22"/>
        </w:rPr>
        <w:t>,</w:t>
      </w:r>
      <w:r>
        <w:rPr>
          <w:rFonts w:asciiTheme="minorHAnsi" w:hAnsiTheme="minorHAnsi" w:cstheme="minorHAnsi"/>
          <w:color w:val="24292E"/>
          <w:sz w:val="22"/>
          <w:szCs w:val="22"/>
        </w:rPr>
        <w:t xml:space="preserve"> to give </w:t>
      </w:r>
      <w:r w:rsidR="004F156E">
        <w:rPr>
          <w:rFonts w:asciiTheme="minorHAnsi" w:hAnsiTheme="minorHAnsi" w:cstheme="minorHAnsi"/>
          <w:color w:val="24292E"/>
          <w:sz w:val="22"/>
          <w:szCs w:val="22"/>
        </w:rPr>
        <w:t>you</w:t>
      </w:r>
      <w:r>
        <w:rPr>
          <w:rFonts w:asciiTheme="minorHAnsi" w:hAnsiTheme="minorHAnsi" w:cstheme="minorHAnsi"/>
          <w:color w:val="24292E"/>
          <w:sz w:val="22"/>
          <w:szCs w:val="22"/>
        </w:rPr>
        <w:t xml:space="preserve"> an edge in retaining the content they are ‘about to read’.</w:t>
      </w:r>
      <w:r w:rsidR="004F156E">
        <w:rPr>
          <w:rFonts w:asciiTheme="minorHAnsi" w:hAnsiTheme="minorHAnsi" w:cstheme="minorHAnsi"/>
          <w:color w:val="24292E"/>
          <w:sz w:val="22"/>
          <w:szCs w:val="22"/>
        </w:rPr>
        <w:t xml:space="preserve"> </w:t>
      </w:r>
    </w:p>
    <w:p w14:paraId="18CD534F" w14:textId="77777777" w:rsidR="005D5A8C" w:rsidRPr="00027656" w:rsidRDefault="005D5A8C" w:rsidP="005D5A8C">
      <w:pPr>
        <w:pStyle w:val="NormalWeb"/>
        <w:numPr>
          <w:ilvl w:val="0"/>
          <w:numId w:val="27"/>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Watch the video here: </w:t>
      </w:r>
      <w:r w:rsidRPr="00027656">
        <w:rPr>
          <w:rFonts w:asciiTheme="minorHAnsi" w:hAnsiTheme="minorHAnsi" w:cstheme="minorHAnsi"/>
          <w:color w:val="FF0000"/>
          <w:sz w:val="22"/>
          <w:szCs w:val="22"/>
        </w:rPr>
        <w:t>[link to file</w:t>
      </w:r>
      <w:r>
        <w:rPr>
          <w:rFonts w:asciiTheme="minorHAnsi" w:hAnsiTheme="minorHAnsi" w:cstheme="minorHAnsi"/>
          <w:color w:val="FF0000"/>
          <w:sz w:val="22"/>
          <w:szCs w:val="22"/>
        </w:rPr>
        <w:t xml:space="preserve"> added when available</w:t>
      </w:r>
      <w:r w:rsidRPr="00027656">
        <w:rPr>
          <w:rFonts w:asciiTheme="minorHAnsi" w:hAnsiTheme="minorHAnsi" w:cstheme="minorHAnsi"/>
          <w:color w:val="FF0000"/>
          <w:sz w:val="22"/>
          <w:szCs w:val="22"/>
        </w:rPr>
        <w:t>].</w:t>
      </w:r>
    </w:p>
    <w:p w14:paraId="1801B7C5" w14:textId="77777777" w:rsidR="005D5A8C" w:rsidRPr="00F1198E" w:rsidRDefault="005D5A8C" w:rsidP="005D5A8C">
      <w:pPr>
        <w:pStyle w:val="NormalWeb"/>
        <w:numPr>
          <w:ilvl w:val="0"/>
          <w:numId w:val="27"/>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Find the supplemental PowerPoint file here: </w:t>
      </w:r>
      <w:r w:rsidRPr="00027656">
        <w:rPr>
          <w:rFonts w:asciiTheme="minorHAnsi" w:hAnsiTheme="minorHAnsi" w:cstheme="minorHAnsi"/>
          <w:color w:val="FF0000"/>
          <w:sz w:val="22"/>
          <w:szCs w:val="22"/>
        </w:rPr>
        <w:t>[link to file</w:t>
      </w:r>
      <w:r>
        <w:rPr>
          <w:rFonts w:asciiTheme="minorHAnsi" w:hAnsiTheme="minorHAnsi" w:cstheme="minorHAnsi"/>
          <w:color w:val="FF0000"/>
          <w:sz w:val="22"/>
          <w:szCs w:val="22"/>
        </w:rPr>
        <w:t xml:space="preserve"> added when available</w:t>
      </w:r>
      <w:r w:rsidRPr="00027656">
        <w:rPr>
          <w:rFonts w:asciiTheme="minorHAnsi" w:hAnsiTheme="minorHAnsi" w:cstheme="minorHAnsi"/>
          <w:color w:val="FF0000"/>
          <w:sz w:val="22"/>
          <w:szCs w:val="22"/>
        </w:rPr>
        <w:t>].</w:t>
      </w:r>
    </w:p>
    <w:p w14:paraId="00C67357" w14:textId="118D0B25" w:rsidR="00B26F3D" w:rsidRPr="00593925" w:rsidRDefault="00B26F3D" w:rsidP="00B26F3D">
      <w:pPr>
        <w:pStyle w:val="Heading4"/>
        <w:rPr>
          <w:sz w:val="24"/>
          <w:szCs w:val="24"/>
        </w:rPr>
      </w:pPr>
      <w:r w:rsidRPr="00593925">
        <w:rPr>
          <w:sz w:val="24"/>
          <w:szCs w:val="24"/>
        </w:rPr>
        <w:t xml:space="preserve">Personal Activity </w:t>
      </w:r>
      <w:r w:rsidR="000821E2" w:rsidRPr="00593925">
        <w:rPr>
          <w:sz w:val="24"/>
          <w:szCs w:val="24"/>
        </w:rPr>
        <w:t>2.</w:t>
      </w:r>
      <w:r w:rsidRPr="00593925">
        <w:rPr>
          <w:sz w:val="24"/>
          <w:szCs w:val="24"/>
        </w:rPr>
        <w:t xml:space="preserve">0.2: Read </w:t>
      </w:r>
      <w:r w:rsidRPr="00593925">
        <w:rPr>
          <w:sz w:val="24"/>
          <w:szCs w:val="24"/>
          <w:u w:val="single"/>
        </w:rPr>
        <w:t>Fundamentals of PM</w:t>
      </w:r>
      <w:r w:rsidRPr="00593925">
        <w:rPr>
          <w:sz w:val="24"/>
          <w:szCs w:val="24"/>
        </w:rPr>
        <w:t xml:space="preserve"> (FPM), Chapter 3</w:t>
      </w:r>
    </w:p>
    <w:p w14:paraId="58439025" w14:textId="27D9505A" w:rsidR="00B26F3D" w:rsidRPr="00975D93" w:rsidRDefault="00B26F3D" w:rsidP="00B26F3D">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w:t>
      </w:r>
      <w:r>
        <w:rPr>
          <w:rFonts w:asciiTheme="minorHAnsi" w:hAnsiTheme="minorHAnsi" w:cstheme="minorHAnsi"/>
          <w:color w:val="24292E"/>
          <w:sz w:val="22"/>
          <w:szCs w:val="22"/>
        </w:rPr>
        <w:t xml:space="preserve">is chapter of FPM starts the dive into the </w:t>
      </w:r>
      <w:r w:rsidR="0040007D">
        <w:rPr>
          <w:rFonts w:asciiTheme="minorHAnsi" w:hAnsiTheme="minorHAnsi" w:cstheme="minorHAnsi"/>
          <w:color w:val="24292E"/>
          <w:sz w:val="22"/>
          <w:szCs w:val="22"/>
        </w:rPr>
        <w:t>‘</w:t>
      </w:r>
      <w:r>
        <w:rPr>
          <w:rFonts w:asciiTheme="minorHAnsi" w:hAnsiTheme="minorHAnsi" w:cstheme="minorHAnsi"/>
          <w:color w:val="24292E"/>
          <w:sz w:val="22"/>
          <w:szCs w:val="22"/>
        </w:rPr>
        <w:t>10 Knowledge Areas</w:t>
      </w:r>
      <w:r w:rsidR="0040007D">
        <w:rPr>
          <w:rFonts w:asciiTheme="minorHAnsi" w:hAnsiTheme="minorHAnsi" w:cstheme="minorHAnsi"/>
          <w:color w:val="24292E"/>
          <w:sz w:val="22"/>
          <w:szCs w:val="22"/>
        </w:rPr>
        <w:t>’</w:t>
      </w:r>
      <w:r>
        <w:rPr>
          <w:rFonts w:asciiTheme="minorHAnsi" w:hAnsiTheme="minorHAnsi" w:cstheme="minorHAnsi"/>
          <w:color w:val="24292E"/>
          <w:sz w:val="22"/>
          <w:szCs w:val="22"/>
        </w:rPr>
        <w:t xml:space="preserve"> of project work. This chapter considers </w:t>
      </w:r>
      <w:r w:rsidR="000821E2">
        <w:rPr>
          <w:rFonts w:asciiTheme="minorHAnsi" w:hAnsiTheme="minorHAnsi" w:cstheme="minorHAnsi"/>
          <w:color w:val="24292E"/>
          <w:sz w:val="22"/>
          <w:szCs w:val="22"/>
        </w:rPr>
        <w:t xml:space="preserve">Integration. Namely, how </w:t>
      </w:r>
      <w:r>
        <w:rPr>
          <w:rFonts w:asciiTheme="minorHAnsi" w:hAnsiTheme="minorHAnsi" w:cstheme="minorHAnsi"/>
          <w:color w:val="24292E"/>
          <w:sz w:val="22"/>
          <w:szCs w:val="22"/>
        </w:rPr>
        <w:t>the organizational structure, culture, and the systems/processes affect project planning and project work.</w:t>
      </w:r>
      <w:r w:rsidR="004F156E">
        <w:rPr>
          <w:rFonts w:asciiTheme="minorHAnsi" w:hAnsiTheme="minorHAnsi" w:cstheme="minorHAnsi"/>
          <w:color w:val="24292E"/>
          <w:sz w:val="22"/>
          <w:szCs w:val="22"/>
        </w:rPr>
        <w:t xml:space="preserve"> You will find this to offer an additional perspective to the </w:t>
      </w:r>
      <w:r w:rsidR="004F156E" w:rsidRPr="00593925">
        <w:rPr>
          <w:rFonts w:asciiTheme="minorHAnsi" w:hAnsiTheme="minorHAnsi" w:cstheme="minorHAnsi"/>
          <w:color w:val="24292E"/>
          <w:sz w:val="22"/>
          <w:szCs w:val="22"/>
          <w:u w:val="single"/>
        </w:rPr>
        <w:t xml:space="preserve">All </w:t>
      </w:r>
      <w:proofErr w:type="gramStart"/>
      <w:r w:rsidR="004F156E" w:rsidRPr="00593925">
        <w:rPr>
          <w:rFonts w:asciiTheme="minorHAnsi" w:hAnsiTheme="minorHAnsi" w:cstheme="minorHAnsi"/>
          <w:color w:val="24292E"/>
          <w:sz w:val="22"/>
          <w:szCs w:val="22"/>
          <w:u w:val="single"/>
        </w:rPr>
        <w:t>In</w:t>
      </w:r>
      <w:proofErr w:type="gramEnd"/>
      <w:r w:rsidR="004F156E" w:rsidRPr="00593925">
        <w:rPr>
          <w:rFonts w:asciiTheme="minorHAnsi" w:hAnsiTheme="minorHAnsi" w:cstheme="minorHAnsi"/>
          <w:color w:val="24292E"/>
          <w:sz w:val="22"/>
          <w:szCs w:val="22"/>
          <w:u w:val="single"/>
        </w:rPr>
        <w:t xml:space="preserve"> One</w:t>
      </w:r>
      <w:r w:rsidR="004F156E">
        <w:rPr>
          <w:rFonts w:asciiTheme="minorHAnsi" w:hAnsiTheme="minorHAnsi" w:cstheme="minorHAnsi"/>
          <w:color w:val="24292E"/>
          <w:sz w:val="22"/>
          <w:szCs w:val="22"/>
        </w:rPr>
        <w:t xml:space="preserve"> textbook.</w:t>
      </w:r>
    </w:p>
    <w:p w14:paraId="32FDB67B" w14:textId="45EC5A81" w:rsidR="00B26F3D" w:rsidRPr="00593925" w:rsidRDefault="00B26F3D" w:rsidP="00B26F3D">
      <w:pPr>
        <w:pStyle w:val="Heading4"/>
        <w:rPr>
          <w:sz w:val="24"/>
          <w:szCs w:val="24"/>
        </w:rPr>
      </w:pPr>
      <w:r w:rsidRPr="00593925">
        <w:rPr>
          <w:sz w:val="24"/>
          <w:szCs w:val="24"/>
        </w:rPr>
        <w:t xml:space="preserve">Personal Activity </w:t>
      </w:r>
      <w:r w:rsidR="000821E2" w:rsidRPr="00593925">
        <w:rPr>
          <w:sz w:val="24"/>
          <w:szCs w:val="24"/>
        </w:rPr>
        <w:t>2.</w:t>
      </w:r>
      <w:r w:rsidRPr="00593925">
        <w:rPr>
          <w:sz w:val="24"/>
          <w:szCs w:val="24"/>
        </w:rPr>
        <w:t xml:space="preserve">0.3: Read </w:t>
      </w:r>
      <w:r w:rsidRPr="00593925">
        <w:rPr>
          <w:sz w:val="24"/>
          <w:szCs w:val="24"/>
          <w:u w:val="single"/>
        </w:rPr>
        <w:t xml:space="preserve">All </w:t>
      </w:r>
      <w:proofErr w:type="gramStart"/>
      <w:r w:rsidRPr="00593925">
        <w:rPr>
          <w:sz w:val="24"/>
          <w:szCs w:val="24"/>
          <w:u w:val="single"/>
        </w:rPr>
        <w:t>In</w:t>
      </w:r>
      <w:proofErr w:type="gramEnd"/>
      <w:r w:rsidRPr="00593925">
        <w:rPr>
          <w:sz w:val="24"/>
          <w:szCs w:val="24"/>
          <w:u w:val="single"/>
        </w:rPr>
        <w:t xml:space="preserve"> One</w:t>
      </w:r>
      <w:r w:rsidRPr="00593925">
        <w:rPr>
          <w:sz w:val="24"/>
          <w:szCs w:val="24"/>
        </w:rPr>
        <w:t xml:space="preserve"> (AIO), Chapter 4</w:t>
      </w:r>
    </w:p>
    <w:p w14:paraId="4A4E6639" w14:textId="3A6F216D" w:rsidR="00B26F3D" w:rsidRDefault="000821E2" w:rsidP="00B26F3D">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Similar to content in</w:t>
      </w:r>
      <w:r w:rsidR="00B26F3D">
        <w:rPr>
          <w:rFonts w:asciiTheme="minorHAnsi" w:hAnsiTheme="minorHAnsi" w:cstheme="minorHAnsi"/>
          <w:color w:val="24292E"/>
          <w:sz w:val="22"/>
          <w:szCs w:val="22"/>
        </w:rPr>
        <w:t xml:space="preserve"> the FPM text, AIO offers a more detailed depiction of the Integration activities. More time is spent of developing the business case for the </w:t>
      </w:r>
      <w:r w:rsidR="00DD10B5" w:rsidRPr="00D50692">
        <w:rPr>
          <w:rFonts w:asciiTheme="minorHAnsi" w:hAnsiTheme="minorHAnsi" w:cstheme="minorHAnsi"/>
          <w:color w:val="24292E"/>
          <w:sz w:val="22"/>
          <w:szCs w:val="22"/>
        </w:rPr>
        <w:t>c</w:t>
      </w:r>
      <w:r w:rsidR="00B26F3D" w:rsidRPr="00D50692">
        <w:rPr>
          <w:rFonts w:asciiTheme="minorHAnsi" w:hAnsiTheme="minorHAnsi" w:cstheme="minorHAnsi"/>
          <w:color w:val="24292E"/>
          <w:sz w:val="22"/>
          <w:szCs w:val="22"/>
        </w:rPr>
        <w:t>harter</w:t>
      </w:r>
      <w:r w:rsidR="00B26F3D">
        <w:rPr>
          <w:rFonts w:asciiTheme="minorHAnsi" w:hAnsiTheme="minorHAnsi" w:cstheme="minorHAnsi"/>
          <w:color w:val="24292E"/>
          <w:sz w:val="22"/>
          <w:szCs w:val="22"/>
        </w:rPr>
        <w:t xml:space="preserve"> (e.g. calculating the Future Value or Present Value) and </w:t>
      </w:r>
      <w:r w:rsidR="00DD10B5" w:rsidRPr="00D50692">
        <w:rPr>
          <w:rFonts w:asciiTheme="minorHAnsi" w:hAnsiTheme="minorHAnsi" w:cstheme="minorHAnsi"/>
          <w:color w:val="24292E"/>
          <w:sz w:val="22"/>
          <w:szCs w:val="22"/>
        </w:rPr>
        <w:t>s</w:t>
      </w:r>
      <w:r w:rsidR="00B26F3D" w:rsidRPr="00D50692">
        <w:rPr>
          <w:rFonts w:asciiTheme="minorHAnsi" w:hAnsiTheme="minorHAnsi" w:cstheme="minorHAnsi"/>
          <w:color w:val="24292E"/>
          <w:sz w:val="22"/>
          <w:szCs w:val="22"/>
        </w:rPr>
        <w:t>takeholder</w:t>
      </w:r>
      <w:r w:rsidR="00B26F3D" w:rsidRPr="00593925">
        <w:rPr>
          <w:rFonts w:asciiTheme="minorHAnsi" w:hAnsiTheme="minorHAnsi" w:cstheme="minorHAnsi"/>
          <w:i/>
          <w:color w:val="24292E"/>
          <w:sz w:val="22"/>
          <w:szCs w:val="22"/>
        </w:rPr>
        <w:t xml:space="preserve"> </w:t>
      </w:r>
      <w:r w:rsidR="00DD10B5" w:rsidRPr="00D50692">
        <w:rPr>
          <w:rFonts w:asciiTheme="minorHAnsi" w:hAnsiTheme="minorHAnsi" w:cstheme="minorHAnsi"/>
          <w:color w:val="24292E"/>
          <w:sz w:val="22"/>
          <w:szCs w:val="22"/>
        </w:rPr>
        <w:t>m</w:t>
      </w:r>
      <w:r w:rsidR="00B26F3D" w:rsidRPr="00D50692">
        <w:rPr>
          <w:rFonts w:asciiTheme="minorHAnsi" w:hAnsiTheme="minorHAnsi" w:cstheme="minorHAnsi"/>
          <w:color w:val="24292E"/>
          <w:sz w:val="22"/>
          <w:szCs w:val="22"/>
        </w:rPr>
        <w:t>anagement</w:t>
      </w:r>
      <w:r w:rsidR="00B26F3D">
        <w:rPr>
          <w:rFonts w:asciiTheme="minorHAnsi" w:hAnsiTheme="minorHAnsi" w:cstheme="minorHAnsi"/>
          <w:color w:val="24292E"/>
          <w:sz w:val="22"/>
          <w:szCs w:val="22"/>
        </w:rPr>
        <w:t>.</w:t>
      </w:r>
    </w:p>
    <w:p w14:paraId="3CB474DF" w14:textId="4A350E18" w:rsidR="00B26F3D" w:rsidRPr="00593925" w:rsidRDefault="00B26F3D" w:rsidP="00B26F3D">
      <w:pPr>
        <w:pStyle w:val="Heading4"/>
        <w:rPr>
          <w:sz w:val="24"/>
          <w:szCs w:val="24"/>
        </w:rPr>
      </w:pPr>
      <w:r w:rsidRPr="00593925">
        <w:rPr>
          <w:sz w:val="24"/>
          <w:szCs w:val="24"/>
        </w:rPr>
        <w:t xml:space="preserve">Personal Activity </w:t>
      </w:r>
      <w:r w:rsidR="000821E2" w:rsidRPr="00593925">
        <w:rPr>
          <w:sz w:val="24"/>
          <w:szCs w:val="24"/>
        </w:rPr>
        <w:t>2.</w:t>
      </w:r>
      <w:r w:rsidRPr="00593925">
        <w:rPr>
          <w:sz w:val="24"/>
          <w:szCs w:val="24"/>
        </w:rPr>
        <w:t xml:space="preserve">0.4: Watch </w:t>
      </w:r>
      <w:r w:rsidRPr="00593925">
        <w:rPr>
          <w:sz w:val="24"/>
          <w:szCs w:val="24"/>
          <w:u w:val="single"/>
        </w:rPr>
        <w:t xml:space="preserve">All </w:t>
      </w:r>
      <w:proofErr w:type="gramStart"/>
      <w:r w:rsidRPr="00593925">
        <w:rPr>
          <w:sz w:val="24"/>
          <w:szCs w:val="24"/>
          <w:u w:val="single"/>
        </w:rPr>
        <w:t>In</w:t>
      </w:r>
      <w:proofErr w:type="gramEnd"/>
      <w:r w:rsidRPr="00593925">
        <w:rPr>
          <w:sz w:val="24"/>
          <w:szCs w:val="24"/>
          <w:u w:val="single"/>
        </w:rPr>
        <w:t xml:space="preserve"> One</w:t>
      </w:r>
      <w:r w:rsidRPr="00593925">
        <w:rPr>
          <w:sz w:val="24"/>
          <w:szCs w:val="24"/>
        </w:rPr>
        <w:t xml:space="preserve"> (AIO) video, “Working with Project Integration”</w:t>
      </w:r>
    </w:p>
    <w:p w14:paraId="71F45285" w14:textId="5552763B" w:rsidR="00B26F3D" w:rsidRDefault="00B26F3D" w:rsidP="00B26F3D">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This video is supplemental to </w:t>
      </w:r>
      <w:r w:rsidR="00DD10B5">
        <w:rPr>
          <w:rFonts w:asciiTheme="minorHAnsi" w:hAnsiTheme="minorHAnsi" w:cstheme="minorHAnsi"/>
          <w:color w:val="24292E"/>
          <w:sz w:val="22"/>
          <w:szCs w:val="22"/>
        </w:rPr>
        <w:t>c</w:t>
      </w:r>
      <w:r>
        <w:rPr>
          <w:rFonts w:asciiTheme="minorHAnsi" w:hAnsiTheme="minorHAnsi" w:cstheme="minorHAnsi"/>
          <w:color w:val="24292E"/>
          <w:sz w:val="22"/>
          <w:szCs w:val="22"/>
        </w:rPr>
        <w:t>hapter 4 and adds a clear and concise recap</w:t>
      </w:r>
      <w:r w:rsidR="004F156E">
        <w:rPr>
          <w:rFonts w:asciiTheme="minorHAnsi" w:hAnsiTheme="minorHAnsi" w:cstheme="minorHAnsi"/>
          <w:color w:val="24292E"/>
          <w:sz w:val="22"/>
          <w:szCs w:val="22"/>
        </w:rPr>
        <w:t xml:space="preserve"> of the textbook</w:t>
      </w:r>
      <w:r w:rsidR="00D50692">
        <w:rPr>
          <w:rFonts w:asciiTheme="minorHAnsi" w:hAnsiTheme="minorHAnsi" w:cstheme="minorHAnsi"/>
          <w:color w:val="24292E"/>
          <w:sz w:val="22"/>
          <w:szCs w:val="22"/>
        </w:rPr>
        <w:t xml:space="preserve"> topics</w:t>
      </w:r>
      <w:r w:rsidR="004F156E">
        <w:rPr>
          <w:rFonts w:asciiTheme="minorHAnsi" w:hAnsiTheme="minorHAnsi" w:cstheme="minorHAnsi"/>
          <w:color w:val="24292E"/>
          <w:sz w:val="22"/>
          <w:szCs w:val="22"/>
        </w:rPr>
        <w:t xml:space="preserve">. You will likely begin to think about organizations you have participated in, and their project activity, to discover how they </w:t>
      </w:r>
      <w:r w:rsidR="00D50692">
        <w:rPr>
          <w:rFonts w:asciiTheme="minorHAnsi" w:hAnsiTheme="minorHAnsi" w:cstheme="minorHAnsi"/>
          <w:color w:val="24292E"/>
          <w:sz w:val="22"/>
          <w:szCs w:val="22"/>
        </w:rPr>
        <w:t>i</w:t>
      </w:r>
      <w:r w:rsidR="004F156E">
        <w:rPr>
          <w:rFonts w:asciiTheme="minorHAnsi" w:hAnsiTheme="minorHAnsi" w:cstheme="minorHAnsi"/>
          <w:color w:val="24292E"/>
          <w:sz w:val="22"/>
          <w:szCs w:val="22"/>
        </w:rPr>
        <w:t>ntegrated project activity.</w:t>
      </w:r>
    </w:p>
    <w:p w14:paraId="450EAB68" w14:textId="41986C89" w:rsidR="00B26F3D" w:rsidRPr="00593925" w:rsidRDefault="00B26F3D" w:rsidP="00B26F3D">
      <w:pPr>
        <w:pStyle w:val="Heading4"/>
        <w:rPr>
          <w:sz w:val="24"/>
          <w:szCs w:val="24"/>
        </w:rPr>
      </w:pPr>
      <w:r w:rsidRPr="00593925">
        <w:rPr>
          <w:sz w:val="24"/>
          <w:szCs w:val="24"/>
        </w:rPr>
        <w:t xml:space="preserve">Personal Activity </w:t>
      </w:r>
      <w:r w:rsidR="000821E2" w:rsidRPr="00593925">
        <w:rPr>
          <w:sz w:val="24"/>
          <w:szCs w:val="24"/>
        </w:rPr>
        <w:t>2.</w:t>
      </w:r>
      <w:r w:rsidRPr="00593925">
        <w:rPr>
          <w:sz w:val="24"/>
          <w:szCs w:val="24"/>
        </w:rPr>
        <w:t>0.5: Watch AIO video, “Time Value of Money”</w:t>
      </w:r>
    </w:p>
    <w:p w14:paraId="5ED28E9E" w14:textId="77777777" w:rsidR="00B26F3D" w:rsidRDefault="00B26F3D" w:rsidP="00B26F3D">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This video provides a step-by-step calculation of Future Value and Present Value. These two main calculations are extremely important for determining if, or when (as in priority), a project should start. </w:t>
      </w:r>
    </w:p>
    <w:p w14:paraId="4EB63B6F" w14:textId="77777777" w:rsidR="00B26F3D" w:rsidRDefault="00B26F3D" w:rsidP="00B26F3D">
      <w:pPr>
        <w:rPr>
          <w:rFonts w:asciiTheme="majorHAnsi" w:eastAsiaTheme="majorEastAsia" w:hAnsiTheme="majorHAnsi" w:cstheme="majorBidi"/>
          <w:b/>
          <w:bCs/>
          <w:color w:val="4F81BD" w:themeColor="accent1"/>
          <w:sz w:val="26"/>
          <w:szCs w:val="26"/>
        </w:rPr>
      </w:pPr>
      <w:r>
        <w:br w:type="page"/>
      </w:r>
    </w:p>
    <w:p w14:paraId="76FB6EB4" w14:textId="4926C7E6" w:rsidR="00B60FFC" w:rsidRPr="00C823F1" w:rsidRDefault="00B26F3D" w:rsidP="00B60FFC">
      <w:pPr>
        <w:pStyle w:val="Heading2"/>
        <w:spacing w:after="120"/>
      </w:pPr>
      <w:r>
        <w:lastRenderedPageBreak/>
        <w:t>Topic 1:</w:t>
      </w:r>
      <w:r w:rsidR="000821E2">
        <w:t xml:space="preserve"> The Project Charter</w:t>
      </w:r>
    </w:p>
    <w:p w14:paraId="7FA07CC1" w14:textId="01679B9A" w:rsidR="00527960" w:rsidRDefault="00B26F3D"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w:t>
      </w:r>
      <w:r w:rsidR="00DD10B5" w:rsidRPr="00D50692">
        <w:rPr>
          <w:rFonts w:asciiTheme="minorHAnsi" w:hAnsiTheme="minorHAnsi" w:cstheme="minorHAnsi"/>
          <w:color w:val="24292E"/>
          <w:sz w:val="22"/>
          <w:szCs w:val="22"/>
        </w:rPr>
        <w:t>c</w:t>
      </w:r>
      <w:r w:rsidRPr="00D50692">
        <w:rPr>
          <w:rFonts w:asciiTheme="minorHAnsi" w:hAnsiTheme="minorHAnsi" w:cstheme="minorHAnsi"/>
          <w:color w:val="24292E"/>
          <w:sz w:val="22"/>
          <w:szCs w:val="22"/>
        </w:rPr>
        <w:t>harter</w:t>
      </w:r>
      <w:r>
        <w:rPr>
          <w:rFonts w:asciiTheme="minorHAnsi" w:hAnsiTheme="minorHAnsi" w:cstheme="minorHAnsi"/>
          <w:color w:val="24292E"/>
          <w:sz w:val="22"/>
          <w:szCs w:val="22"/>
        </w:rPr>
        <w:t xml:space="preserve"> is more than (just) ‘permission’ to do the project. It denotes at least one major deliverable, any financial impact (revenue and expenses), and some demarcation of timing (a schedule). The </w:t>
      </w:r>
      <w:r w:rsidR="00DD10B5" w:rsidRPr="00D50692">
        <w:rPr>
          <w:rFonts w:asciiTheme="minorHAnsi" w:hAnsiTheme="minorHAnsi" w:cstheme="minorHAnsi"/>
          <w:color w:val="24292E"/>
          <w:sz w:val="22"/>
          <w:szCs w:val="22"/>
        </w:rPr>
        <w:t>c</w:t>
      </w:r>
      <w:r w:rsidRPr="00D50692">
        <w:rPr>
          <w:rFonts w:asciiTheme="minorHAnsi" w:hAnsiTheme="minorHAnsi" w:cstheme="minorHAnsi"/>
          <w:color w:val="24292E"/>
          <w:sz w:val="22"/>
          <w:szCs w:val="22"/>
        </w:rPr>
        <w:t>harter</w:t>
      </w:r>
      <w:r>
        <w:rPr>
          <w:rFonts w:asciiTheme="minorHAnsi" w:hAnsiTheme="minorHAnsi" w:cstheme="minorHAnsi"/>
          <w:color w:val="24292E"/>
          <w:sz w:val="22"/>
          <w:szCs w:val="22"/>
        </w:rPr>
        <w:t xml:space="preserve"> states the ‘business case’. A </w:t>
      </w:r>
      <w:r w:rsidR="00DD10B5" w:rsidRPr="00D50692">
        <w:rPr>
          <w:rFonts w:asciiTheme="minorHAnsi" w:hAnsiTheme="minorHAnsi" w:cstheme="minorHAnsi"/>
          <w:color w:val="24292E"/>
          <w:sz w:val="22"/>
          <w:szCs w:val="22"/>
        </w:rPr>
        <w:t>c</w:t>
      </w:r>
      <w:r w:rsidRPr="00D50692">
        <w:rPr>
          <w:rFonts w:asciiTheme="minorHAnsi" w:hAnsiTheme="minorHAnsi" w:cstheme="minorHAnsi"/>
          <w:color w:val="24292E"/>
          <w:sz w:val="22"/>
          <w:szCs w:val="22"/>
        </w:rPr>
        <w:t>harter</w:t>
      </w:r>
      <w:r>
        <w:rPr>
          <w:rFonts w:asciiTheme="minorHAnsi" w:hAnsiTheme="minorHAnsi" w:cstheme="minorHAnsi"/>
          <w:color w:val="24292E"/>
          <w:sz w:val="22"/>
          <w:szCs w:val="22"/>
        </w:rPr>
        <w:t xml:space="preserve"> is a form of an Executive Summary, a </w:t>
      </w:r>
      <w:proofErr w:type="gramStart"/>
      <w:r>
        <w:rPr>
          <w:rFonts w:asciiTheme="minorHAnsi" w:hAnsiTheme="minorHAnsi" w:cstheme="minorHAnsi"/>
          <w:color w:val="24292E"/>
          <w:sz w:val="22"/>
          <w:szCs w:val="22"/>
        </w:rPr>
        <w:t xml:space="preserve">term non-project </w:t>
      </w:r>
      <w:r w:rsidR="00DD10B5" w:rsidRPr="00D50692">
        <w:rPr>
          <w:rFonts w:asciiTheme="minorHAnsi" w:hAnsiTheme="minorHAnsi" w:cstheme="minorHAnsi"/>
          <w:color w:val="24292E"/>
          <w:sz w:val="22"/>
          <w:szCs w:val="22"/>
        </w:rPr>
        <w:t>s</w:t>
      </w:r>
      <w:r w:rsidRPr="00D50692">
        <w:rPr>
          <w:rFonts w:asciiTheme="minorHAnsi" w:hAnsiTheme="minorHAnsi" w:cstheme="minorHAnsi"/>
          <w:color w:val="24292E"/>
          <w:sz w:val="22"/>
          <w:szCs w:val="22"/>
        </w:rPr>
        <w:t>takeholders</w:t>
      </w:r>
      <w:proofErr w:type="gramEnd"/>
      <w:r>
        <w:rPr>
          <w:rFonts w:asciiTheme="minorHAnsi" w:hAnsiTheme="minorHAnsi" w:cstheme="minorHAnsi"/>
          <w:color w:val="24292E"/>
          <w:sz w:val="22"/>
          <w:szCs w:val="22"/>
        </w:rPr>
        <w:t xml:space="preserve"> may be more familiar with.</w:t>
      </w:r>
    </w:p>
    <w:p w14:paraId="058F8410" w14:textId="04C40F86" w:rsidR="00B26F3D" w:rsidRDefault="00B26F3D"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As with many of the PMPP assignments, you will begin to obtain experience in writing </w:t>
      </w:r>
      <w:r w:rsidR="00DD10B5" w:rsidRPr="00D50692">
        <w:rPr>
          <w:rFonts w:asciiTheme="minorHAnsi" w:hAnsiTheme="minorHAnsi" w:cstheme="minorHAnsi"/>
          <w:color w:val="24292E"/>
          <w:sz w:val="22"/>
          <w:szCs w:val="22"/>
        </w:rPr>
        <w:t>c</w:t>
      </w:r>
      <w:r w:rsidRPr="00D50692">
        <w:rPr>
          <w:rFonts w:asciiTheme="minorHAnsi" w:hAnsiTheme="minorHAnsi" w:cstheme="minorHAnsi"/>
          <w:color w:val="24292E"/>
          <w:sz w:val="22"/>
          <w:szCs w:val="22"/>
        </w:rPr>
        <w:t>harter</w:t>
      </w:r>
      <w:r>
        <w:rPr>
          <w:rFonts w:asciiTheme="minorHAnsi" w:hAnsiTheme="minorHAnsi" w:cstheme="minorHAnsi"/>
          <w:color w:val="24292E"/>
          <w:sz w:val="22"/>
          <w:szCs w:val="22"/>
        </w:rPr>
        <w:t xml:space="preserve"> </w:t>
      </w:r>
      <w:r w:rsidRPr="00D50692">
        <w:rPr>
          <w:rFonts w:asciiTheme="minorHAnsi" w:hAnsiTheme="minorHAnsi" w:cstheme="minorHAnsi"/>
          <w:color w:val="24292E"/>
          <w:sz w:val="22"/>
          <w:szCs w:val="22"/>
        </w:rPr>
        <w:t>statements</w:t>
      </w:r>
      <w:r>
        <w:rPr>
          <w:rFonts w:asciiTheme="minorHAnsi" w:hAnsiTheme="minorHAnsi" w:cstheme="minorHAnsi"/>
          <w:color w:val="24292E"/>
          <w:sz w:val="22"/>
          <w:szCs w:val="22"/>
        </w:rPr>
        <w:t xml:space="preserve">. A well-written </w:t>
      </w:r>
      <w:r w:rsidR="00DD10B5" w:rsidRPr="00D50692">
        <w:rPr>
          <w:rFonts w:asciiTheme="minorHAnsi" w:hAnsiTheme="minorHAnsi" w:cstheme="minorHAnsi"/>
          <w:color w:val="24292E"/>
          <w:sz w:val="22"/>
          <w:szCs w:val="22"/>
        </w:rPr>
        <w:t>c</w:t>
      </w:r>
      <w:r w:rsidRPr="00D50692">
        <w:rPr>
          <w:rFonts w:asciiTheme="minorHAnsi" w:hAnsiTheme="minorHAnsi" w:cstheme="minorHAnsi"/>
          <w:color w:val="24292E"/>
          <w:sz w:val="22"/>
          <w:szCs w:val="22"/>
        </w:rPr>
        <w:t>harter</w:t>
      </w:r>
      <w:r>
        <w:rPr>
          <w:rFonts w:asciiTheme="minorHAnsi" w:hAnsiTheme="minorHAnsi" w:cstheme="minorHAnsi"/>
          <w:color w:val="24292E"/>
          <w:sz w:val="22"/>
          <w:szCs w:val="22"/>
        </w:rPr>
        <w:t xml:space="preserve"> could mean the difference between a project commencing or being shelved.</w:t>
      </w:r>
    </w:p>
    <w:p w14:paraId="18C9CDD2" w14:textId="7ED9DFCA" w:rsidR="00B60FFC" w:rsidRPr="00593925" w:rsidRDefault="00B26F3D" w:rsidP="00D935EB">
      <w:pPr>
        <w:pStyle w:val="Heading4"/>
        <w:rPr>
          <w:sz w:val="24"/>
          <w:szCs w:val="24"/>
        </w:rPr>
      </w:pPr>
      <w:r w:rsidRPr="00593925">
        <w:rPr>
          <w:sz w:val="24"/>
          <w:szCs w:val="24"/>
        </w:rPr>
        <w:t>F</w:t>
      </w:r>
      <w:r w:rsidR="00073B02">
        <w:rPr>
          <w:sz w:val="24"/>
          <w:szCs w:val="24"/>
        </w:rPr>
        <w:t>AR Centre</w:t>
      </w:r>
      <w:r w:rsidR="001D35F3" w:rsidRPr="00593925">
        <w:rPr>
          <w:sz w:val="24"/>
          <w:szCs w:val="24"/>
        </w:rPr>
        <w:t xml:space="preserve"> </w:t>
      </w:r>
      <w:r w:rsidR="00B60FFC" w:rsidRPr="00593925">
        <w:rPr>
          <w:sz w:val="24"/>
          <w:szCs w:val="24"/>
        </w:rPr>
        <w:t xml:space="preserve">Activity </w:t>
      </w:r>
      <w:r w:rsidR="000821E2" w:rsidRPr="00593925">
        <w:rPr>
          <w:sz w:val="24"/>
          <w:szCs w:val="24"/>
        </w:rPr>
        <w:t>2.</w:t>
      </w:r>
      <w:r w:rsidRPr="00593925">
        <w:rPr>
          <w:sz w:val="24"/>
          <w:szCs w:val="24"/>
        </w:rPr>
        <w:t>1.</w:t>
      </w:r>
      <w:r w:rsidR="00BC3FC1" w:rsidRPr="00593925">
        <w:rPr>
          <w:sz w:val="24"/>
          <w:szCs w:val="24"/>
        </w:rPr>
        <w:t>1</w:t>
      </w:r>
      <w:r w:rsidR="00B60FFC" w:rsidRPr="00593925">
        <w:rPr>
          <w:sz w:val="24"/>
          <w:szCs w:val="24"/>
        </w:rPr>
        <w:t xml:space="preserve">: </w:t>
      </w:r>
      <w:r w:rsidRPr="00593925">
        <w:rPr>
          <w:sz w:val="24"/>
          <w:szCs w:val="24"/>
        </w:rPr>
        <w:t>Write Charter and Scope Statements; Basic Budget; and WBS</w:t>
      </w:r>
    </w:p>
    <w:p w14:paraId="7BBB5BAB" w14:textId="7F6D46E8" w:rsidR="008D29A0" w:rsidRDefault="00B26F3D"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Form teams of 3 to 5 and select from a list </w:t>
      </w:r>
      <w:r w:rsidR="00D50692">
        <w:rPr>
          <w:rFonts w:asciiTheme="minorHAnsi" w:hAnsiTheme="minorHAnsi" w:cstheme="minorHAnsi"/>
          <w:color w:val="24292E"/>
          <w:sz w:val="22"/>
          <w:szCs w:val="22"/>
        </w:rPr>
        <w:t>found in the file,</w:t>
      </w:r>
      <w:r>
        <w:rPr>
          <w:rFonts w:asciiTheme="minorHAnsi" w:hAnsiTheme="minorHAnsi" w:cstheme="minorHAnsi"/>
          <w:color w:val="24292E"/>
          <w:sz w:val="22"/>
          <w:szCs w:val="22"/>
        </w:rPr>
        <w:t xml:space="preserve"> </w:t>
      </w:r>
      <w:r w:rsidR="00D50692">
        <w:rPr>
          <w:rFonts w:asciiTheme="minorHAnsi" w:hAnsiTheme="minorHAnsi" w:cstheme="minorHAnsi"/>
          <w:color w:val="24292E"/>
          <w:sz w:val="22"/>
          <w:szCs w:val="22"/>
        </w:rPr>
        <w:t xml:space="preserve">Charter Exercise </w:t>
      </w:r>
      <w:r>
        <w:rPr>
          <w:rFonts w:asciiTheme="minorHAnsi" w:hAnsiTheme="minorHAnsi" w:cstheme="minorHAnsi"/>
          <w:color w:val="24292E"/>
          <w:sz w:val="22"/>
          <w:szCs w:val="22"/>
        </w:rPr>
        <w:t>Project Needs</w:t>
      </w:r>
      <w:r w:rsidR="005D5A8C">
        <w:rPr>
          <w:rFonts w:asciiTheme="minorHAnsi" w:hAnsiTheme="minorHAnsi" w:cstheme="minorHAnsi"/>
          <w:color w:val="24292E"/>
          <w:sz w:val="22"/>
          <w:szCs w:val="22"/>
        </w:rPr>
        <w:t xml:space="preserve"> </w:t>
      </w:r>
      <w:r w:rsidR="005D5A8C" w:rsidRPr="00027656">
        <w:rPr>
          <w:rFonts w:asciiTheme="minorHAnsi" w:hAnsiTheme="minorHAnsi" w:cstheme="minorHAnsi"/>
          <w:color w:val="FF0000"/>
          <w:sz w:val="22"/>
          <w:szCs w:val="22"/>
        </w:rPr>
        <w:t>[link to file</w:t>
      </w:r>
      <w:r w:rsidR="005D5A8C">
        <w:rPr>
          <w:rFonts w:asciiTheme="minorHAnsi" w:hAnsiTheme="minorHAnsi" w:cstheme="minorHAnsi"/>
          <w:color w:val="FF0000"/>
          <w:sz w:val="22"/>
          <w:szCs w:val="22"/>
        </w:rPr>
        <w:t xml:space="preserve"> added when available</w:t>
      </w:r>
      <w:r w:rsidR="005D5A8C" w:rsidRPr="00027656">
        <w:rPr>
          <w:rFonts w:asciiTheme="minorHAnsi" w:hAnsiTheme="minorHAnsi" w:cstheme="minorHAnsi"/>
          <w:color w:val="FF0000"/>
          <w:sz w:val="22"/>
          <w:szCs w:val="22"/>
        </w:rPr>
        <w:t>].</w:t>
      </w:r>
      <w:r>
        <w:rPr>
          <w:rFonts w:asciiTheme="minorHAnsi" w:hAnsiTheme="minorHAnsi" w:cstheme="minorHAnsi"/>
          <w:color w:val="24292E"/>
          <w:sz w:val="22"/>
          <w:szCs w:val="22"/>
        </w:rPr>
        <w:t xml:space="preserve"> During this exercise, you are welcome to use </w:t>
      </w:r>
      <w:r w:rsidR="000821E2">
        <w:rPr>
          <w:rFonts w:asciiTheme="minorHAnsi" w:hAnsiTheme="minorHAnsi" w:cstheme="minorHAnsi"/>
          <w:color w:val="24292E"/>
          <w:sz w:val="22"/>
          <w:szCs w:val="22"/>
        </w:rPr>
        <w:t xml:space="preserve">a </w:t>
      </w:r>
      <w:r>
        <w:rPr>
          <w:rFonts w:asciiTheme="minorHAnsi" w:hAnsiTheme="minorHAnsi" w:cstheme="minorHAnsi"/>
          <w:color w:val="24292E"/>
          <w:sz w:val="22"/>
          <w:szCs w:val="22"/>
        </w:rPr>
        <w:t>web searc</w:t>
      </w:r>
      <w:r w:rsidR="000821E2">
        <w:rPr>
          <w:rFonts w:asciiTheme="minorHAnsi" w:hAnsiTheme="minorHAnsi" w:cstheme="minorHAnsi"/>
          <w:color w:val="24292E"/>
          <w:sz w:val="22"/>
          <w:szCs w:val="22"/>
        </w:rPr>
        <w:t>h to consider as samples as your team</w:t>
      </w:r>
      <w:r>
        <w:rPr>
          <w:rFonts w:asciiTheme="minorHAnsi" w:hAnsiTheme="minorHAnsi" w:cstheme="minorHAnsi"/>
          <w:color w:val="24292E"/>
          <w:sz w:val="22"/>
          <w:szCs w:val="22"/>
        </w:rPr>
        <w:t xml:space="preserve"> draft</w:t>
      </w:r>
      <w:r w:rsidR="000821E2">
        <w:rPr>
          <w:rFonts w:asciiTheme="minorHAnsi" w:hAnsiTheme="minorHAnsi" w:cstheme="minorHAnsi"/>
          <w:color w:val="24292E"/>
          <w:sz w:val="22"/>
          <w:szCs w:val="22"/>
        </w:rPr>
        <w:t>s</w:t>
      </w:r>
      <w:r>
        <w:rPr>
          <w:rFonts w:asciiTheme="minorHAnsi" w:hAnsiTheme="minorHAnsi" w:cstheme="minorHAnsi"/>
          <w:color w:val="24292E"/>
          <w:sz w:val="22"/>
          <w:szCs w:val="22"/>
        </w:rPr>
        <w:t xml:space="preserve"> a Charter Statement</w:t>
      </w:r>
      <w:r w:rsidR="000821E2">
        <w:rPr>
          <w:rFonts w:asciiTheme="minorHAnsi" w:hAnsiTheme="minorHAnsi" w:cstheme="minorHAnsi"/>
          <w:color w:val="24292E"/>
          <w:sz w:val="22"/>
          <w:szCs w:val="22"/>
        </w:rPr>
        <w:t xml:space="preserve"> and Scope Statement. Included with these, your team will include a mention of the budget and WBS. For example, “We want to form a team to accomplish ______ (deliverable) for $______ investment, to be completed by _____ (date).” </w:t>
      </w:r>
    </w:p>
    <w:p w14:paraId="05F3BF8C" w14:textId="063E01BB" w:rsidR="000821E2" w:rsidRDefault="000821E2"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Budget details should include: “$_____ investment yields $_____ return.” Yes, you will have to ‘make up’ the numbers… it is the format that is the most important. (Try to have the numbers somewhat believable, though.)</w:t>
      </w:r>
    </w:p>
    <w:p w14:paraId="48CB3FED" w14:textId="1E46272C" w:rsidR="000821E2" w:rsidRPr="00975D93" w:rsidRDefault="000821E2" w:rsidP="00975D93">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WBS details should be 3 to 5 milestones, with dates… the last one being completion. Like the budget, you are fabricating (estimating) the schedule. </w:t>
      </w:r>
      <w:r w:rsidR="00D50692">
        <w:rPr>
          <w:rFonts w:asciiTheme="minorHAnsi" w:hAnsiTheme="minorHAnsi" w:cstheme="minorHAnsi"/>
          <w:color w:val="24292E"/>
          <w:sz w:val="22"/>
          <w:szCs w:val="22"/>
        </w:rPr>
        <w:t>Ending with a proper f</w:t>
      </w:r>
      <w:r>
        <w:rPr>
          <w:rFonts w:asciiTheme="minorHAnsi" w:hAnsiTheme="minorHAnsi" w:cstheme="minorHAnsi"/>
          <w:color w:val="24292E"/>
          <w:sz w:val="22"/>
          <w:szCs w:val="22"/>
        </w:rPr>
        <w:t>ormat is the most important part of this exercise.</w:t>
      </w:r>
    </w:p>
    <w:p w14:paraId="4EC0B376" w14:textId="793346BD" w:rsidR="00F51547" w:rsidRPr="00593925" w:rsidRDefault="00B26F3D" w:rsidP="00F51547">
      <w:pPr>
        <w:pStyle w:val="Heading4"/>
        <w:rPr>
          <w:sz w:val="24"/>
          <w:szCs w:val="24"/>
        </w:rPr>
      </w:pPr>
      <w:r w:rsidRPr="00593925">
        <w:rPr>
          <w:sz w:val="24"/>
          <w:szCs w:val="24"/>
        </w:rPr>
        <w:t>F</w:t>
      </w:r>
      <w:r w:rsidR="00073B02">
        <w:rPr>
          <w:sz w:val="24"/>
          <w:szCs w:val="24"/>
        </w:rPr>
        <w:t>AR Centre</w:t>
      </w:r>
      <w:r w:rsidR="001D35F3" w:rsidRPr="00593925">
        <w:rPr>
          <w:sz w:val="24"/>
          <w:szCs w:val="24"/>
        </w:rPr>
        <w:t xml:space="preserve"> </w:t>
      </w:r>
      <w:r w:rsidR="00F51547" w:rsidRPr="00593925">
        <w:rPr>
          <w:sz w:val="24"/>
          <w:szCs w:val="24"/>
        </w:rPr>
        <w:t xml:space="preserve">Activity </w:t>
      </w:r>
      <w:r w:rsidR="000821E2" w:rsidRPr="00593925">
        <w:rPr>
          <w:sz w:val="24"/>
          <w:szCs w:val="24"/>
        </w:rPr>
        <w:t>2.</w:t>
      </w:r>
      <w:r w:rsidRPr="00593925">
        <w:rPr>
          <w:sz w:val="24"/>
          <w:szCs w:val="24"/>
        </w:rPr>
        <w:t>1.</w:t>
      </w:r>
      <w:r w:rsidR="00BC3FC1" w:rsidRPr="00593925">
        <w:rPr>
          <w:sz w:val="24"/>
          <w:szCs w:val="24"/>
        </w:rPr>
        <w:t>2</w:t>
      </w:r>
      <w:r w:rsidR="00F51547" w:rsidRPr="00593925">
        <w:rPr>
          <w:sz w:val="24"/>
          <w:szCs w:val="24"/>
        </w:rPr>
        <w:t xml:space="preserve">: </w:t>
      </w:r>
      <w:r w:rsidRPr="00593925">
        <w:rPr>
          <w:sz w:val="24"/>
          <w:szCs w:val="24"/>
        </w:rPr>
        <w:t>Charter, Scope, Budget, and WBS Presentations</w:t>
      </w:r>
    </w:p>
    <w:p w14:paraId="00C81EB3" w14:textId="5E2E4000" w:rsidR="00C81F3D" w:rsidRDefault="000821E2" w:rsidP="00C81F3D">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After 2.1.0 is completed, your team will share the results with the class. </w:t>
      </w:r>
      <w:r w:rsidR="00C81F3D">
        <w:rPr>
          <w:rFonts w:asciiTheme="minorHAnsi" w:hAnsiTheme="minorHAnsi" w:cstheme="minorHAnsi"/>
          <w:color w:val="24292E"/>
          <w:sz w:val="22"/>
          <w:szCs w:val="22"/>
        </w:rPr>
        <w:t>Students will have an opportunity to ask questions, offer comments, and help each team to refine their final version. This should take about 3 to 5 minutes per team.</w:t>
      </w:r>
    </w:p>
    <w:p w14:paraId="60CF9AC4" w14:textId="77777777" w:rsidR="00073B02" w:rsidRPr="00637A25" w:rsidRDefault="00073B02" w:rsidP="00073B02">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Your team’s final version be shared with each student on your team. Then, you </w:t>
      </w:r>
      <w:r w:rsidRPr="00637A25">
        <w:rPr>
          <w:rFonts w:asciiTheme="minorHAnsi" w:hAnsiTheme="minorHAnsi" w:cstheme="minorHAnsi"/>
          <w:color w:val="000000" w:themeColor="text1"/>
          <w:sz w:val="22"/>
          <w:szCs w:val="22"/>
        </w:rPr>
        <w:t xml:space="preserve">will </w:t>
      </w:r>
      <w:r>
        <w:rPr>
          <w:rFonts w:asciiTheme="minorHAnsi" w:hAnsiTheme="minorHAnsi" w:cstheme="minorHAnsi"/>
          <w:color w:val="000000" w:themeColor="text1"/>
          <w:sz w:val="22"/>
          <w:szCs w:val="22"/>
        </w:rPr>
        <w:t>upload this</w:t>
      </w:r>
      <w:r w:rsidRPr="00637A2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file </w:t>
      </w:r>
      <w:r w:rsidRPr="00637A25">
        <w:rPr>
          <w:rFonts w:asciiTheme="minorHAnsi" w:hAnsiTheme="minorHAnsi" w:cstheme="minorHAnsi"/>
          <w:color w:val="000000" w:themeColor="text1"/>
          <w:sz w:val="22"/>
          <w:szCs w:val="22"/>
        </w:rPr>
        <w:t>in</w:t>
      </w:r>
      <w:r>
        <w:rPr>
          <w:rFonts w:asciiTheme="minorHAnsi" w:hAnsiTheme="minorHAnsi" w:cstheme="minorHAnsi"/>
          <w:color w:val="000000" w:themeColor="text1"/>
          <w:sz w:val="22"/>
          <w:szCs w:val="22"/>
        </w:rPr>
        <w:t>to Moodle, along with</w:t>
      </w:r>
      <w:r w:rsidRPr="00637A25">
        <w:rPr>
          <w:rFonts w:asciiTheme="minorHAnsi" w:hAnsiTheme="minorHAnsi" w:cstheme="minorHAnsi"/>
          <w:color w:val="000000" w:themeColor="text1"/>
          <w:sz w:val="22"/>
          <w:szCs w:val="22"/>
        </w:rPr>
        <w:t xml:space="preserve"> your Week</w:t>
      </w:r>
      <w:r>
        <w:rPr>
          <w:rFonts w:asciiTheme="minorHAnsi" w:hAnsiTheme="minorHAnsi" w:cstheme="minorHAnsi"/>
          <w:color w:val="000000" w:themeColor="text1"/>
          <w:sz w:val="22"/>
          <w:szCs w:val="22"/>
        </w:rPr>
        <w:t>ly</w:t>
      </w:r>
      <w:r w:rsidRPr="00637A25">
        <w:rPr>
          <w:rFonts w:asciiTheme="minorHAnsi" w:hAnsiTheme="minorHAnsi" w:cstheme="minorHAnsi"/>
          <w:color w:val="000000" w:themeColor="text1"/>
          <w:sz w:val="22"/>
          <w:szCs w:val="22"/>
        </w:rPr>
        <w:t xml:space="preserve"> Recap Status Report.</w:t>
      </w:r>
    </w:p>
    <w:p w14:paraId="177140C6" w14:textId="77777777" w:rsidR="00073B02" w:rsidRDefault="00073B02" w:rsidP="00073B02">
      <w:pPr>
        <w:pStyle w:val="NormalWeb"/>
        <w:numPr>
          <w:ilvl w:val="0"/>
          <w:numId w:val="22"/>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Following the weekly FAR Centre session, you will submit a Weekly Recap Status Report to denote:</w:t>
      </w:r>
    </w:p>
    <w:p w14:paraId="6ECEB129" w14:textId="77777777" w:rsidR="00073B02" w:rsidRDefault="00073B02" w:rsidP="00073B02">
      <w:pPr>
        <w:pStyle w:val="NormalWeb"/>
        <w:numPr>
          <w:ilvl w:val="1"/>
          <w:numId w:val="22"/>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Your recap of topics discussed</w:t>
      </w:r>
    </w:p>
    <w:p w14:paraId="0A6F6BCE" w14:textId="77777777" w:rsidR="00073B02" w:rsidRPr="00027656" w:rsidRDefault="00073B02" w:rsidP="00073B02">
      <w:pPr>
        <w:pStyle w:val="NormalWeb"/>
        <w:numPr>
          <w:ilvl w:val="1"/>
          <w:numId w:val="22"/>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Select from your list the most important and comment as to why it is important to you</w:t>
      </w:r>
    </w:p>
    <w:p w14:paraId="6F8785B1" w14:textId="77777777" w:rsidR="00073B02" w:rsidRDefault="00073B02" w:rsidP="00073B02">
      <w:pPr>
        <w:pStyle w:val="NormalWeb"/>
        <w:numPr>
          <w:ilvl w:val="0"/>
          <w:numId w:val="22"/>
        </w:numPr>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Facilitator Note: Provide feedback to the instructor on each student’s helpfulness and level of participation.</w:t>
      </w:r>
    </w:p>
    <w:p w14:paraId="39EBA859" w14:textId="77777777" w:rsidR="000821E2" w:rsidRDefault="000821E2">
      <w:pPr>
        <w:rPr>
          <w:rFonts w:asciiTheme="majorHAnsi" w:eastAsiaTheme="majorEastAsia" w:hAnsiTheme="majorHAnsi" w:cstheme="majorBidi"/>
          <w:b/>
          <w:bCs/>
          <w:color w:val="4F81BD" w:themeColor="accent1"/>
          <w:sz w:val="26"/>
          <w:szCs w:val="26"/>
        </w:rPr>
      </w:pPr>
      <w:r>
        <w:br w:type="page"/>
      </w:r>
    </w:p>
    <w:p w14:paraId="72CD82A1" w14:textId="09652ACE" w:rsidR="00B60FFC" w:rsidRPr="00E123BA" w:rsidRDefault="00B60FFC" w:rsidP="00B60FFC">
      <w:pPr>
        <w:pStyle w:val="Heading2"/>
      </w:pPr>
      <w:r w:rsidRPr="00E123BA">
        <w:lastRenderedPageBreak/>
        <w:t xml:space="preserve">Topic 2: </w:t>
      </w:r>
      <w:r w:rsidR="000821E2">
        <w:t>The Time Value of Money</w:t>
      </w:r>
    </w:p>
    <w:p w14:paraId="6E25D368" w14:textId="3B35DA3B" w:rsidR="00585B45" w:rsidRDefault="00585B45" w:rsidP="00140E6C">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are all familiar with inflation: The value of money today will be lower in the future. To overcome inflation, we invest to achieve a higher return (profits) than the inflation rate. Therefore, we have to choose in what we invest in. </w:t>
      </w:r>
    </w:p>
    <w:p w14:paraId="65CF297A" w14:textId="5653E664" w:rsidR="007254A7" w:rsidRDefault="00585B45" w:rsidP="00140E6C">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many organizations, it works the same way. They have money now and need to decide what to invest in. Given this, there is a calculation, called Future Value, that allows you to estimate the final total value (the duration or the project is included</w:t>
      </w:r>
      <w:r w:rsidR="00D50692">
        <w:rPr>
          <w:rFonts w:asciiTheme="minorHAnsi" w:hAnsiTheme="minorHAnsi" w:cstheme="minorHAnsi"/>
          <w:color w:val="000000" w:themeColor="text1"/>
          <w:sz w:val="22"/>
          <w:szCs w:val="22"/>
        </w:rPr>
        <w:t xml:space="preserve"> in this formula</w:t>
      </w:r>
      <w:r>
        <w:rPr>
          <w:rFonts w:asciiTheme="minorHAnsi" w:hAnsiTheme="minorHAnsi" w:cstheme="minorHAnsi"/>
          <w:color w:val="000000" w:themeColor="text1"/>
          <w:sz w:val="22"/>
          <w:szCs w:val="22"/>
        </w:rPr>
        <w:t xml:space="preserve">). </w:t>
      </w:r>
      <w:r w:rsidR="007254A7">
        <w:rPr>
          <w:rFonts w:asciiTheme="minorHAnsi" w:hAnsiTheme="minorHAnsi" w:cstheme="minorHAnsi"/>
          <w:color w:val="000000" w:themeColor="text1"/>
          <w:sz w:val="22"/>
          <w:szCs w:val="22"/>
        </w:rPr>
        <w:t xml:space="preserve">The Future Value can help you decide to invest (yes or no), or if you have multiple projects to select from, you can calculate FV for each and </w:t>
      </w:r>
      <w:r w:rsidR="00D50692">
        <w:rPr>
          <w:rFonts w:asciiTheme="minorHAnsi" w:hAnsiTheme="minorHAnsi" w:cstheme="minorHAnsi"/>
          <w:color w:val="000000" w:themeColor="text1"/>
          <w:sz w:val="22"/>
          <w:szCs w:val="22"/>
        </w:rPr>
        <w:t xml:space="preserve">choose to take on the project with </w:t>
      </w:r>
      <w:r w:rsidR="007254A7">
        <w:rPr>
          <w:rFonts w:asciiTheme="minorHAnsi" w:hAnsiTheme="minorHAnsi" w:cstheme="minorHAnsi"/>
          <w:color w:val="000000" w:themeColor="text1"/>
          <w:sz w:val="22"/>
          <w:szCs w:val="22"/>
        </w:rPr>
        <w:t>the highest return.</w:t>
      </w:r>
    </w:p>
    <w:p w14:paraId="4D2210D2" w14:textId="1CF4619C" w:rsidR="00527960" w:rsidRDefault="007254A7" w:rsidP="00140E6C">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Plus, you can do this calculation in reverse, called Present Value, (‘We want X money when this is done. How much do we have to invest now/in the present (including the rate of return) to achieve this?’).</w:t>
      </w:r>
    </w:p>
    <w:p w14:paraId="468E4AE3" w14:textId="62C4F3EC" w:rsidR="000D2BB1" w:rsidRPr="00593925" w:rsidRDefault="00975D93" w:rsidP="000D2BB1">
      <w:pPr>
        <w:pStyle w:val="Heading4"/>
        <w:rPr>
          <w:sz w:val="24"/>
          <w:szCs w:val="24"/>
        </w:rPr>
      </w:pPr>
      <w:r w:rsidRPr="00593925">
        <w:rPr>
          <w:sz w:val="24"/>
          <w:szCs w:val="24"/>
        </w:rPr>
        <w:t>F</w:t>
      </w:r>
      <w:r w:rsidR="00073B02">
        <w:rPr>
          <w:sz w:val="24"/>
          <w:szCs w:val="24"/>
        </w:rPr>
        <w:t>AR Centre</w:t>
      </w:r>
      <w:r w:rsidRPr="00593925">
        <w:rPr>
          <w:sz w:val="24"/>
          <w:szCs w:val="24"/>
        </w:rPr>
        <w:t xml:space="preserve"> Activity </w:t>
      </w:r>
      <w:r w:rsidR="000821E2" w:rsidRPr="00593925">
        <w:rPr>
          <w:sz w:val="24"/>
          <w:szCs w:val="24"/>
        </w:rPr>
        <w:t>2.</w:t>
      </w:r>
      <w:r w:rsidRPr="00593925">
        <w:rPr>
          <w:sz w:val="24"/>
          <w:szCs w:val="24"/>
        </w:rPr>
        <w:t>2.</w:t>
      </w:r>
      <w:r w:rsidR="00BC3FC1" w:rsidRPr="00593925">
        <w:rPr>
          <w:sz w:val="24"/>
          <w:szCs w:val="24"/>
        </w:rPr>
        <w:t>1</w:t>
      </w:r>
      <w:r w:rsidRPr="00593925">
        <w:rPr>
          <w:sz w:val="24"/>
          <w:szCs w:val="24"/>
        </w:rPr>
        <w:t>:</w:t>
      </w:r>
      <w:r w:rsidR="001D14C7" w:rsidRPr="00593925">
        <w:rPr>
          <w:sz w:val="24"/>
          <w:szCs w:val="24"/>
        </w:rPr>
        <w:t xml:space="preserve"> Return to your teams and calculate the FV’s and PV’s </w:t>
      </w:r>
    </w:p>
    <w:p w14:paraId="6EA7DDEE" w14:textId="4B6A9BA8" w:rsidR="00527960" w:rsidRDefault="007254A7" w:rsidP="007254A7">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Returning back to your groups, </w:t>
      </w:r>
      <w:r w:rsidR="00431611">
        <w:rPr>
          <w:rFonts w:asciiTheme="minorHAnsi" w:hAnsiTheme="minorHAnsi" w:cstheme="minorHAnsi"/>
          <w:color w:val="000000" w:themeColor="text1"/>
          <w:sz w:val="22"/>
          <w:szCs w:val="22"/>
        </w:rPr>
        <w:t xml:space="preserve">refer to </w:t>
      </w:r>
      <w:r>
        <w:rPr>
          <w:rFonts w:asciiTheme="minorHAnsi" w:hAnsiTheme="minorHAnsi" w:cstheme="minorHAnsi"/>
          <w:color w:val="000000" w:themeColor="text1"/>
          <w:sz w:val="22"/>
          <w:szCs w:val="22"/>
        </w:rPr>
        <w:t>t</w:t>
      </w:r>
      <w:r w:rsidRPr="007254A7">
        <w:rPr>
          <w:rFonts w:asciiTheme="minorHAnsi" w:hAnsiTheme="minorHAnsi" w:cstheme="minorHAnsi"/>
          <w:color w:val="000000" w:themeColor="text1"/>
          <w:sz w:val="22"/>
          <w:szCs w:val="22"/>
        </w:rPr>
        <w:t>he</w:t>
      </w:r>
      <w:r>
        <w:rPr>
          <w:rFonts w:asciiTheme="minorHAnsi" w:hAnsiTheme="minorHAnsi" w:cstheme="minorHAnsi"/>
          <w:color w:val="000000" w:themeColor="text1"/>
          <w:sz w:val="22"/>
          <w:szCs w:val="22"/>
        </w:rPr>
        <w:t xml:space="preserve"> FV/PV Worksheet</w:t>
      </w:r>
      <w:r w:rsidR="005D5A8C">
        <w:rPr>
          <w:rFonts w:asciiTheme="minorHAnsi" w:hAnsiTheme="minorHAnsi" w:cstheme="minorHAnsi"/>
          <w:color w:val="000000" w:themeColor="text1"/>
          <w:sz w:val="22"/>
          <w:szCs w:val="22"/>
        </w:rPr>
        <w:t xml:space="preserve"> </w:t>
      </w:r>
      <w:r w:rsidR="005D5A8C" w:rsidRPr="00027656">
        <w:rPr>
          <w:rFonts w:asciiTheme="minorHAnsi" w:hAnsiTheme="minorHAnsi" w:cstheme="minorHAnsi"/>
          <w:color w:val="FF0000"/>
          <w:sz w:val="22"/>
          <w:szCs w:val="22"/>
        </w:rPr>
        <w:t>[link to file</w:t>
      </w:r>
      <w:r w:rsidR="005D5A8C">
        <w:rPr>
          <w:rFonts w:asciiTheme="minorHAnsi" w:hAnsiTheme="minorHAnsi" w:cstheme="minorHAnsi"/>
          <w:color w:val="FF0000"/>
          <w:sz w:val="22"/>
          <w:szCs w:val="22"/>
        </w:rPr>
        <w:t xml:space="preserve"> added when available</w:t>
      </w:r>
      <w:r w:rsidR="005D5A8C" w:rsidRPr="00027656">
        <w:rPr>
          <w:rFonts w:asciiTheme="minorHAnsi" w:hAnsiTheme="minorHAnsi" w:cstheme="minorHAnsi"/>
          <w:color w:val="FF0000"/>
          <w:sz w:val="22"/>
          <w:szCs w:val="22"/>
        </w:rPr>
        <w:t>]</w:t>
      </w:r>
      <w:r w:rsidR="001D14C7">
        <w:rPr>
          <w:rFonts w:asciiTheme="minorHAnsi" w:hAnsiTheme="minorHAnsi" w:cstheme="minorHAnsi"/>
          <w:color w:val="000000" w:themeColor="text1"/>
          <w:sz w:val="22"/>
          <w:szCs w:val="22"/>
        </w:rPr>
        <w:t>. There are different scenarios listed. Your team is to calculate the FV or PV (depends on the scenario). Be sure to pay close attention to the details to ensure your team selects the correct formula.</w:t>
      </w:r>
    </w:p>
    <w:p w14:paraId="499FF549" w14:textId="65713578" w:rsidR="00C81F3D" w:rsidRPr="007254A7" w:rsidRDefault="00C81F3D" w:rsidP="007254A7">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 are welcome to review the video from Personal Activity 2.0.5.</w:t>
      </w:r>
    </w:p>
    <w:p w14:paraId="2CFF85F5" w14:textId="658476B7" w:rsidR="00975D93" w:rsidRPr="00593925" w:rsidRDefault="00975D93" w:rsidP="00975D93">
      <w:pPr>
        <w:pStyle w:val="Heading4"/>
        <w:rPr>
          <w:sz w:val="24"/>
          <w:szCs w:val="24"/>
        </w:rPr>
      </w:pPr>
      <w:r w:rsidRPr="00593925">
        <w:rPr>
          <w:sz w:val="24"/>
          <w:szCs w:val="24"/>
        </w:rPr>
        <w:t>F</w:t>
      </w:r>
      <w:r w:rsidR="00073B02">
        <w:rPr>
          <w:sz w:val="24"/>
          <w:szCs w:val="24"/>
        </w:rPr>
        <w:t>AR Centre</w:t>
      </w:r>
      <w:r w:rsidRPr="00593925">
        <w:rPr>
          <w:sz w:val="24"/>
          <w:szCs w:val="24"/>
        </w:rPr>
        <w:t xml:space="preserve"> Activity </w:t>
      </w:r>
      <w:r w:rsidR="000821E2" w:rsidRPr="00593925">
        <w:rPr>
          <w:sz w:val="24"/>
          <w:szCs w:val="24"/>
        </w:rPr>
        <w:t>2.</w:t>
      </w:r>
      <w:r w:rsidRPr="00593925">
        <w:rPr>
          <w:sz w:val="24"/>
          <w:szCs w:val="24"/>
        </w:rPr>
        <w:t>2.</w:t>
      </w:r>
      <w:r w:rsidR="00BC3FC1" w:rsidRPr="00593925">
        <w:rPr>
          <w:sz w:val="24"/>
          <w:szCs w:val="24"/>
        </w:rPr>
        <w:t>2</w:t>
      </w:r>
      <w:r w:rsidRPr="00593925">
        <w:rPr>
          <w:sz w:val="24"/>
          <w:szCs w:val="24"/>
        </w:rPr>
        <w:t xml:space="preserve">: </w:t>
      </w:r>
      <w:r w:rsidR="001D14C7" w:rsidRPr="00593925">
        <w:rPr>
          <w:sz w:val="24"/>
          <w:szCs w:val="24"/>
        </w:rPr>
        <w:t>Share your FV/PV results with the class</w:t>
      </w:r>
    </w:p>
    <w:p w14:paraId="61C2C37F" w14:textId="4849E506" w:rsidR="00975D93" w:rsidRDefault="001D14C7" w:rsidP="00975D93">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After your calculations are done, the group will reconvene to discuss the answers. It is important for you to be able to discern the correct formula to use, and to calculate it properly.</w:t>
      </w:r>
    </w:p>
    <w:p w14:paraId="4EF59278" w14:textId="2B68D098" w:rsidR="001D14C7" w:rsidRPr="001D14C7" w:rsidRDefault="00C81F3D" w:rsidP="001D14C7">
      <w:pPr>
        <w:pStyle w:val="NormalWeb"/>
        <w:numPr>
          <w:ilvl w:val="0"/>
          <w:numId w:val="26"/>
        </w:numPr>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During this discussion time, of your team gets ‘stuck’, t</w:t>
      </w:r>
      <w:r w:rsidR="001D14C7">
        <w:rPr>
          <w:rFonts w:asciiTheme="minorHAnsi" w:hAnsiTheme="minorHAnsi" w:cstheme="minorHAnsi"/>
          <w:color w:val="000000" w:themeColor="text1"/>
          <w:sz w:val="22"/>
          <w:szCs w:val="22"/>
        </w:rPr>
        <w:t>he Facilitator will be provided with the key, and an explanation of how the calculations were completed.</w:t>
      </w:r>
    </w:p>
    <w:p w14:paraId="29842E41" w14:textId="77777777" w:rsidR="00527960" w:rsidRDefault="00527960">
      <w:pPr>
        <w:rPr>
          <w:rFonts w:asciiTheme="majorHAnsi" w:eastAsiaTheme="majorEastAsia" w:hAnsiTheme="majorHAnsi" w:cstheme="majorBidi"/>
          <w:b/>
          <w:bCs/>
          <w:color w:val="4F81BD" w:themeColor="accent1"/>
          <w:sz w:val="26"/>
          <w:szCs w:val="26"/>
        </w:rPr>
      </w:pPr>
      <w:r>
        <w:br w:type="page"/>
      </w:r>
    </w:p>
    <w:p w14:paraId="1E16C190" w14:textId="1C0A9585" w:rsidR="008D29A0" w:rsidRPr="00E123BA" w:rsidRDefault="008D29A0" w:rsidP="008D29A0">
      <w:pPr>
        <w:pStyle w:val="Heading2"/>
      </w:pPr>
      <w:r w:rsidRPr="00E123BA">
        <w:lastRenderedPageBreak/>
        <w:t xml:space="preserve">Topic </w:t>
      </w:r>
      <w:r>
        <w:t>3</w:t>
      </w:r>
      <w:r w:rsidRPr="00E123BA">
        <w:t xml:space="preserve">: </w:t>
      </w:r>
      <w:r w:rsidR="000821E2">
        <w:t>Monitoring and Controlling a Project</w:t>
      </w:r>
    </w:p>
    <w:p w14:paraId="2F87E648" w14:textId="7E318477" w:rsidR="000B3321" w:rsidRPr="00593925" w:rsidRDefault="000B3321" w:rsidP="000B3321">
      <w:pPr>
        <w:pStyle w:val="Heading4"/>
        <w:rPr>
          <w:sz w:val="24"/>
          <w:szCs w:val="24"/>
        </w:rPr>
      </w:pPr>
      <w:r w:rsidRPr="00593925">
        <w:rPr>
          <w:sz w:val="24"/>
          <w:szCs w:val="24"/>
        </w:rPr>
        <w:t>F</w:t>
      </w:r>
      <w:r w:rsidR="00073B02">
        <w:rPr>
          <w:sz w:val="24"/>
          <w:szCs w:val="24"/>
        </w:rPr>
        <w:t>AR Centre</w:t>
      </w:r>
      <w:r w:rsidRPr="00593925">
        <w:rPr>
          <w:sz w:val="24"/>
          <w:szCs w:val="24"/>
        </w:rPr>
        <w:t xml:space="preserve"> Activity 2.3.</w:t>
      </w:r>
      <w:r w:rsidR="00BC3FC1" w:rsidRPr="00593925">
        <w:rPr>
          <w:sz w:val="24"/>
          <w:szCs w:val="24"/>
        </w:rPr>
        <w:t>1</w:t>
      </w:r>
      <w:r w:rsidRPr="00593925">
        <w:rPr>
          <w:sz w:val="24"/>
          <w:szCs w:val="24"/>
        </w:rPr>
        <w:t>: Create a (Monitoring and Controlling) Dashboard</w:t>
      </w:r>
    </w:p>
    <w:p w14:paraId="0B9A1441" w14:textId="4CB3C3F6" w:rsidR="000B3321" w:rsidRDefault="000B3321" w:rsidP="000B332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Your team will use the same scenario from 2.1.</w:t>
      </w:r>
      <w:r w:rsidR="005D5A8C">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 The Facilitator will provide you with a file of sample charts to pick from. Your team will be selecting the best 8 charts to determine the health of your project. (You will assume the project is in progress, approximately 50% completed.)</w:t>
      </w:r>
    </w:p>
    <w:p w14:paraId="759BCC3F" w14:textId="131CD54B" w:rsidR="00C81F3D" w:rsidRDefault="00C81F3D" w:rsidP="000B332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w:t>
      </w:r>
      <w:r w:rsidRPr="00C81F3D">
        <w:rPr>
          <w:rFonts w:asciiTheme="minorHAnsi" w:hAnsiTheme="minorHAnsi" w:cstheme="minorHAnsi"/>
          <w:color w:val="000000" w:themeColor="text1"/>
          <w:sz w:val="22"/>
          <w:szCs w:val="22"/>
        </w:rPr>
        <w:t>n A3/11x17 paper</w:t>
      </w:r>
      <w:r w:rsidR="00A03CD9">
        <w:rPr>
          <w:rFonts w:asciiTheme="minorHAnsi" w:hAnsiTheme="minorHAnsi" w:cstheme="minorHAnsi"/>
          <w:color w:val="000000" w:themeColor="text1"/>
          <w:sz w:val="22"/>
          <w:szCs w:val="22"/>
        </w:rPr>
        <w:t>,</w:t>
      </w:r>
      <w:r w:rsidRPr="00C81F3D">
        <w:rPr>
          <w:rFonts w:asciiTheme="minorHAnsi" w:hAnsiTheme="minorHAnsi" w:cstheme="minorHAnsi"/>
          <w:color w:val="000000" w:themeColor="text1"/>
          <w:sz w:val="22"/>
          <w:szCs w:val="22"/>
        </w:rPr>
        <w:t xml:space="preserve"> using the sample charts (to pick from)</w:t>
      </w:r>
      <w:r w:rsidR="00A03CD9">
        <w:rPr>
          <w:rFonts w:asciiTheme="minorHAnsi" w:hAnsiTheme="minorHAnsi" w:cstheme="minorHAnsi"/>
          <w:color w:val="000000" w:themeColor="text1"/>
          <w:sz w:val="22"/>
          <w:szCs w:val="22"/>
        </w:rPr>
        <w:t>,</w:t>
      </w:r>
      <w:r w:rsidRPr="00C81F3D">
        <w:rPr>
          <w:rFonts w:asciiTheme="minorHAnsi" w:hAnsiTheme="minorHAnsi" w:cstheme="minorHAnsi"/>
          <w:color w:val="000000" w:themeColor="text1"/>
          <w:sz w:val="22"/>
          <w:szCs w:val="22"/>
        </w:rPr>
        <w:t xml:space="preserve"> </w:t>
      </w:r>
      <w:r w:rsidR="00A03CD9">
        <w:rPr>
          <w:rFonts w:asciiTheme="minorHAnsi" w:hAnsiTheme="minorHAnsi" w:cstheme="minorHAnsi"/>
          <w:color w:val="000000" w:themeColor="text1"/>
          <w:sz w:val="22"/>
          <w:szCs w:val="22"/>
        </w:rPr>
        <w:t>y</w:t>
      </w:r>
      <w:r w:rsidRPr="00C81F3D">
        <w:rPr>
          <w:rFonts w:asciiTheme="minorHAnsi" w:hAnsiTheme="minorHAnsi" w:cstheme="minorHAnsi"/>
          <w:color w:val="000000" w:themeColor="text1"/>
          <w:sz w:val="22"/>
          <w:szCs w:val="22"/>
        </w:rPr>
        <w:t xml:space="preserve">ou must select the </w:t>
      </w:r>
      <w:r w:rsidR="00A03CD9">
        <w:rPr>
          <w:rFonts w:asciiTheme="minorHAnsi" w:hAnsiTheme="minorHAnsi" w:cstheme="minorHAnsi"/>
          <w:color w:val="000000" w:themeColor="text1"/>
          <w:sz w:val="22"/>
          <w:szCs w:val="22"/>
        </w:rPr>
        <w:t xml:space="preserve">BEST 8 </w:t>
      </w:r>
      <w:r w:rsidRPr="00C81F3D">
        <w:rPr>
          <w:rFonts w:asciiTheme="minorHAnsi" w:hAnsiTheme="minorHAnsi" w:cstheme="minorHAnsi"/>
          <w:color w:val="000000" w:themeColor="text1"/>
          <w:sz w:val="22"/>
          <w:szCs w:val="22"/>
        </w:rPr>
        <w:t>charts</w:t>
      </w:r>
      <w:r w:rsidR="00A03CD9">
        <w:rPr>
          <w:rFonts w:asciiTheme="minorHAnsi" w:hAnsiTheme="minorHAnsi" w:cstheme="minorHAnsi"/>
          <w:color w:val="000000" w:themeColor="text1"/>
          <w:sz w:val="22"/>
          <w:szCs w:val="22"/>
        </w:rPr>
        <w:t xml:space="preserve"> for your scenario</w:t>
      </w:r>
      <w:r w:rsidRPr="00C81F3D">
        <w:rPr>
          <w:rFonts w:asciiTheme="minorHAnsi" w:hAnsiTheme="minorHAnsi" w:cstheme="minorHAnsi"/>
          <w:color w:val="000000" w:themeColor="text1"/>
          <w:sz w:val="22"/>
          <w:szCs w:val="22"/>
        </w:rPr>
        <w:t>, including providing a rationale for their selection.</w:t>
      </w:r>
    </w:p>
    <w:p w14:paraId="7FA51F20" w14:textId="4D7735C0" w:rsidR="000B3321" w:rsidRDefault="000B3321" w:rsidP="000B332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But this is not JUST picking charts. Your team must justify the choices. Considering th</w:t>
      </w:r>
      <w:r w:rsidR="002C386A">
        <w:rPr>
          <w:rFonts w:asciiTheme="minorHAnsi" w:hAnsiTheme="minorHAnsi" w:cstheme="minorHAnsi"/>
          <w:color w:val="000000" w:themeColor="text1"/>
          <w:sz w:val="22"/>
          <w:szCs w:val="22"/>
        </w:rPr>
        <w:t>is</w:t>
      </w:r>
      <w:r>
        <w:rPr>
          <w:rFonts w:asciiTheme="minorHAnsi" w:hAnsiTheme="minorHAnsi" w:cstheme="minorHAnsi"/>
          <w:color w:val="000000" w:themeColor="text1"/>
          <w:sz w:val="22"/>
          <w:szCs w:val="22"/>
        </w:rPr>
        <w:t xml:space="preserve"> is a hypothetical scenario, you must also assume you have a collection of </w:t>
      </w:r>
      <w:r w:rsidR="002C386A">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takeholders to ‘keep happy’. What do THEY want to know?</w:t>
      </w:r>
    </w:p>
    <w:p w14:paraId="2C30AEEA" w14:textId="4F989E9F" w:rsidR="00E607E2" w:rsidRPr="000B3321" w:rsidRDefault="000B3321" w:rsidP="000B332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Don’t forget, a </w:t>
      </w:r>
      <w:r w:rsidR="002C386A">
        <w:rPr>
          <w:rFonts w:asciiTheme="minorHAnsi" w:hAnsiTheme="minorHAnsi" w:cstheme="minorHAnsi"/>
          <w:color w:val="000000" w:themeColor="text1"/>
          <w:sz w:val="22"/>
          <w:szCs w:val="22"/>
        </w:rPr>
        <w:t>d</w:t>
      </w:r>
      <w:r>
        <w:rPr>
          <w:rFonts w:asciiTheme="minorHAnsi" w:hAnsiTheme="minorHAnsi" w:cstheme="minorHAnsi"/>
          <w:color w:val="000000" w:themeColor="text1"/>
          <w:sz w:val="22"/>
          <w:szCs w:val="22"/>
        </w:rPr>
        <w:t xml:space="preserve">ashboard is NOT JUST for </w:t>
      </w:r>
      <w:r w:rsidR="00E607E2">
        <w:rPr>
          <w:rFonts w:asciiTheme="minorHAnsi" w:hAnsiTheme="minorHAnsi" w:cstheme="minorHAnsi"/>
          <w:color w:val="000000" w:themeColor="text1"/>
          <w:sz w:val="22"/>
          <w:szCs w:val="22"/>
        </w:rPr>
        <w:t>giving a ‘snapshot’ of the status (</w:t>
      </w:r>
      <w:r w:rsidR="002C386A">
        <w:rPr>
          <w:rFonts w:asciiTheme="minorHAnsi" w:hAnsiTheme="minorHAnsi" w:cstheme="minorHAnsi"/>
          <w:color w:val="000000" w:themeColor="text1"/>
          <w:sz w:val="22"/>
          <w:szCs w:val="22"/>
        </w:rPr>
        <w:t>m</w:t>
      </w:r>
      <w:r w:rsidR="00E607E2">
        <w:rPr>
          <w:rFonts w:asciiTheme="minorHAnsi" w:hAnsiTheme="minorHAnsi" w:cstheme="minorHAnsi"/>
          <w:color w:val="000000" w:themeColor="text1"/>
          <w:sz w:val="22"/>
          <w:szCs w:val="22"/>
        </w:rPr>
        <w:t xml:space="preserve">onitoring) … the charts are to help the </w:t>
      </w:r>
      <w:r w:rsidR="002C386A">
        <w:rPr>
          <w:rFonts w:asciiTheme="minorHAnsi" w:hAnsiTheme="minorHAnsi" w:cstheme="minorHAnsi"/>
          <w:color w:val="000000" w:themeColor="text1"/>
          <w:sz w:val="22"/>
          <w:szCs w:val="22"/>
        </w:rPr>
        <w:t>s</w:t>
      </w:r>
      <w:r w:rsidR="00E607E2">
        <w:rPr>
          <w:rFonts w:asciiTheme="minorHAnsi" w:hAnsiTheme="minorHAnsi" w:cstheme="minorHAnsi"/>
          <w:color w:val="000000" w:themeColor="text1"/>
          <w:sz w:val="22"/>
          <w:szCs w:val="22"/>
        </w:rPr>
        <w:t>takeholders make educated decisions (</w:t>
      </w:r>
      <w:r w:rsidR="002C386A">
        <w:rPr>
          <w:rFonts w:asciiTheme="minorHAnsi" w:hAnsiTheme="minorHAnsi" w:cstheme="minorHAnsi"/>
          <w:color w:val="000000" w:themeColor="text1"/>
          <w:sz w:val="22"/>
          <w:szCs w:val="22"/>
        </w:rPr>
        <w:t>c</w:t>
      </w:r>
      <w:r w:rsidR="00E607E2">
        <w:rPr>
          <w:rFonts w:asciiTheme="minorHAnsi" w:hAnsiTheme="minorHAnsi" w:cstheme="minorHAnsi"/>
          <w:color w:val="000000" w:themeColor="text1"/>
          <w:sz w:val="22"/>
          <w:szCs w:val="22"/>
        </w:rPr>
        <w:t>ontrolling) about the project. Because of this, DO NOT pick the charts that share ONLY ‘happy news’.</w:t>
      </w:r>
    </w:p>
    <w:p w14:paraId="4BA9D0DD" w14:textId="4D3C5F1E" w:rsidR="00975D93" w:rsidRPr="00593925" w:rsidRDefault="00C8113B" w:rsidP="00975D93">
      <w:pPr>
        <w:pStyle w:val="Heading4"/>
        <w:rPr>
          <w:rFonts w:eastAsiaTheme="minorHAnsi"/>
          <w:sz w:val="24"/>
          <w:szCs w:val="24"/>
        </w:rPr>
      </w:pPr>
      <w:r w:rsidRPr="00593925">
        <w:rPr>
          <w:rFonts w:eastAsiaTheme="minorHAnsi"/>
          <w:sz w:val="24"/>
          <w:szCs w:val="24"/>
        </w:rPr>
        <w:t>F</w:t>
      </w:r>
      <w:r w:rsidR="00073B02">
        <w:rPr>
          <w:rFonts w:eastAsiaTheme="minorHAnsi"/>
          <w:sz w:val="24"/>
          <w:szCs w:val="24"/>
        </w:rPr>
        <w:t>AR Centre</w:t>
      </w:r>
      <w:r w:rsidR="00975D93" w:rsidRPr="00593925">
        <w:rPr>
          <w:rFonts w:eastAsiaTheme="minorHAnsi"/>
          <w:sz w:val="24"/>
          <w:szCs w:val="24"/>
        </w:rPr>
        <w:t xml:space="preserve"> Activity</w:t>
      </w:r>
      <w:r w:rsidRPr="00593925">
        <w:rPr>
          <w:rFonts w:eastAsiaTheme="minorHAnsi"/>
          <w:sz w:val="24"/>
          <w:szCs w:val="24"/>
        </w:rPr>
        <w:t xml:space="preserve"> </w:t>
      </w:r>
      <w:r w:rsidR="000821E2" w:rsidRPr="00593925">
        <w:rPr>
          <w:rFonts w:eastAsiaTheme="minorHAnsi"/>
          <w:sz w:val="24"/>
          <w:szCs w:val="24"/>
        </w:rPr>
        <w:t>2.</w:t>
      </w:r>
      <w:r w:rsidRPr="00593925">
        <w:rPr>
          <w:rFonts w:eastAsiaTheme="minorHAnsi"/>
          <w:sz w:val="24"/>
          <w:szCs w:val="24"/>
        </w:rPr>
        <w:t>3.</w:t>
      </w:r>
      <w:r w:rsidR="00BC3FC1" w:rsidRPr="00593925">
        <w:rPr>
          <w:rFonts w:eastAsiaTheme="minorHAnsi"/>
          <w:sz w:val="24"/>
          <w:szCs w:val="24"/>
        </w:rPr>
        <w:t>2</w:t>
      </w:r>
      <w:r w:rsidR="00975D93" w:rsidRPr="00593925">
        <w:rPr>
          <w:rFonts w:eastAsiaTheme="minorHAnsi"/>
          <w:sz w:val="24"/>
          <w:szCs w:val="24"/>
        </w:rPr>
        <w:t xml:space="preserve">: </w:t>
      </w:r>
      <w:r w:rsidR="00BC3FC1" w:rsidRPr="00593925">
        <w:rPr>
          <w:rFonts w:eastAsiaTheme="minorHAnsi"/>
          <w:sz w:val="24"/>
          <w:szCs w:val="24"/>
        </w:rPr>
        <w:t>P</w:t>
      </w:r>
      <w:r w:rsidR="000B3321" w:rsidRPr="00593925">
        <w:rPr>
          <w:rFonts w:eastAsiaTheme="minorHAnsi"/>
          <w:sz w:val="24"/>
          <w:szCs w:val="24"/>
        </w:rPr>
        <w:t>resent your Dashboards</w:t>
      </w:r>
    </w:p>
    <w:p w14:paraId="134D1BDE" w14:textId="2019D033" w:rsidR="008D29A0" w:rsidRDefault="00E607E2" w:rsidP="008D29A0">
      <w:pPr>
        <w:rPr>
          <w:rFonts w:cstheme="minorHAnsi"/>
          <w:color w:val="000000" w:themeColor="text1"/>
        </w:rPr>
      </w:pPr>
      <w:r w:rsidRPr="00E607E2">
        <w:rPr>
          <w:rFonts w:cstheme="minorHAnsi"/>
          <w:color w:val="000000" w:themeColor="text1"/>
        </w:rPr>
        <w:t xml:space="preserve">Your team will </w:t>
      </w:r>
      <w:r w:rsidR="002C386A">
        <w:rPr>
          <w:rFonts w:cstheme="minorHAnsi"/>
          <w:color w:val="000000" w:themeColor="text1"/>
        </w:rPr>
        <w:t>denote</w:t>
      </w:r>
      <w:r w:rsidR="002C386A" w:rsidRPr="00E607E2">
        <w:rPr>
          <w:rFonts w:cstheme="minorHAnsi"/>
          <w:color w:val="000000" w:themeColor="text1"/>
        </w:rPr>
        <w:t xml:space="preserve"> </w:t>
      </w:r>
      <w:r w:rsidRPr="00E607E2">
        <w:rPr>
          <w:rFonts w:cstheme="minorHAnsi"/>
          <w:color w:val="000000" w:themeColor="text1"/>
        </w:rPr>
        <w:t>on WHY your charts were chosen. Your team will make their presentation</w:t>
      </w:r>
      <w:r w:rsidR="002C386A">
        <w:rPr>
          <w:rFonts w:cstheme="minorHAnsi"/>
          <w:color w:val="000000" w:themeColor="text1"/>
        </w:rPr>
        <w:t>,</w:t>
      </w:r>
      <w:r w:rsidRPr="00E607E2">
        <w:rPr>
          <w:rFonts w:cstheme="minorHAnsi"/>
          <w:color w:val="000000" w:themeColor="text1"/>
        </w:rPr>
        <w:t xml:space="preserve"> and the other students should offer probing input to ‘question’ your rationales. </w:t>
      </w:r>
    </w:p>
    <w:p w14:paraId="28E8BCD4" w14:textId="2738EF11" w:rsidR="00E607E2" w:rsidRPr="00E607E2" w:rsidRDefault="00E607E2" w:rsidP="008D29A0">
      <w:pPr>
        <w:rPr>
          <w:rFonts w:cstheme="minorHAnsi"/>
          <w:color w:val="000000" w:themeColor="text1"/>
        </w:rPr>
      </w:pPr>
      <w:r>
        <w:rPr>
          <w:rFonts w:cstheme="minorHAnsi"/>
          <w:color w:val="000000" w:themeColor="text1"/>
        </w:rPr>
        <w:t xml:space="preserve">Sometimes, there is not a ‘correct answer’ for every chart, as this is driven by the desires of the </w:t>
      </w:r>
      <w:r w:rsidR="002C386A">
        <w:rPr>
          <w:rFonts w:cstheme="minorHAnsi"/>
          <w:color w:val="000000" w:themeColor="text1"/>
        </w:rPr>
        <w:t>s</w:t>
      </w:r>
      <w:r>
        <w:rPr>
          <w:rFonts w:cstheme="minorHAnsi"/>
          <w:color w:val="000000" w:themeColor="text1"/>
        </w:rPr>
        <w:t xml:space="preserve">takeholders within a given project. It is OK (and maybe fun) to discuss the </w:t>
      </w:r>
      <w:r w:rsidR="002C386A">
        <w:rPr>
          <w:rFonts w:cstheme="minorHAnsi"/>
          <w:color w:val="000000" w:themeColor="text1"/>
        </w:rPr>
        <w:t>s</w:t>
      </w:r>
      <w:r>
        <w:rPr>
          <w:rFonts w:cstheme="minorHAnsi"/>
          <w:color w:val="000000" w:themeColor="text1"/>
        </w:rPr>
        <w:t xml:space="preserve">takeholder (communication) ‘requirements’ for your scenario. </w:t>
      </w:r>
      <w:r w:rsidR="00E52B13">
        <w:rPr>
          <w:rFonts w:cstheme="minorHAnsi"/>
          <w:color w:val="000000" w:themeColor="text1"/>
        </w:rPr>
        <w:t xml:space="preserve">For example, some </w:t>
      </w:r>
      <w:r w:rsidR="002C386A">
        <w:rPr>
          <w:rFonts w:cstheme="minorHAnsi"/>
          <w:color w:val="000000" w:themeColor="text1"/>
        </w:rPr>
        <w:t>s</w:t>
      </w:r>
      <w:r w:rsidR="00E52B13">
        <w:rPr>
          <w:rFonts w:cstheme="minorHAnsi"/>
          <w:color w:val="000000" w:themeColor="text1"/>
        </w:rPr>
        <w:t>takeholders don’t care much, and others ‘want to know everything’.</w:t>
      </w:r>
    </w:p>
    <w:p w14:paraId="201D3FB1" w14:textId="77777777" w:rsidR="00C01A19" w:rsidRDefault="00C01A19">
      <w:pPr>
        <w:rPr>
          <w:rFonts w:asciiTheme="majorHAnsi" w:eastAsiaTheme="majorEastAsia" w:hAnsiTheme="majorHAnsi" w:cstheme="majorBidi"/>
          <w:b/>
          <w:bCs/>
          <w:color w:val="4F81BD" w:themeColor="accent1"/>
          <w:sz w:val="26"/>
          <w:szCs w:val="26"/>
        </w:rPr>
      </w:pPr>
      <w:r>
        <w:br w:type="page"/>
      </w:r>
    </w:p>
    <w:p w14:paraId="06B59399" w14:textId="674092B2" w:rsidR="00FD2EDC" w:rsidRPr="00E123BA" w:rsidRDefault="00FD2EDC" w:rsidP="00FD2EDC">
      <w:pPr>
        <w:pStyle w:val="Heading2"/>
      </w:pPr>
      <w:r w:rsidRPr="00E123BA">
        <w:lastRenderedPageBreak/>
        <w:t xml:space="preserve">Topic </w:t>
      </w:r>
      <w:r>
        <w:t>4</w:t>
      </w:r>
      <w:r w:rsidRPr="00E123BA">
        <w:t xml:space="preserve">: </w:t>
      </w:r>
      <w:r w:rsidR="00B83684">
        <w:t>Change Control Systems</w:t>
      </w:r>
    </w:p>
    <w:p w14:paraId="1483BD48" w14:textId="682549B2" w:rsidR="00527960" w:rsidRPr="00E52B13" w:rsidRDefault="00E52B13" w:rsidP="00E52B13">
      <w:pPr>
        <w:pStyle w:val="NormalWeb"/>
        <w:spacing w:before="0" w:beforeAutospacing="0" w:after="240" w:afterAutospacing="0"/>
        <w:rPr>
          <w:rFonts w:asciiTheme="minorHAnsi" w:hAnsiTheme="minorHAnsi" w:cstheme="minorHAnsi"/>
          <w:color w:val="000000" w:themeColor="text1"/>
          <w:sz w:val="22"/>
          <w:szCs w:val="22"/>
        </w:rPr>
      </w:pPr>
      <w:r w:rsidRPr="00E52B13">
        <w:rPr>
          <w:rFonts w:asciiTheme="minorHAnsi" w:hAnsiTheme="minorHAnsi" w:cstheme="minorHAnsi"/>
          <w:color w:val="000000" w:themeColor="text1"/>
          <w:sz w:val="22"/>
          <w:szCs w:val="22"/>
        </w:rPr>
        <w:t>Nearly 100% of the time, changes MUST occur within a project. Sometimes this affect high level</w:t>
      </w:r>
      <w:r w:rsidR="002C386A">
        <w:rPr>
          <w:rFonts w:asciiTheme="minorHAnsi" w:hAnsiTheme="minorHAnsi" w:cstheme="minorHAnsi"/>
          <w:color w:val="000000" w:themeColor="text1"/>
          <w:sz w:val="22"/>
          <w:szCs w:val="22"/>
        </w:rPr>
        <w:t xml:space="preserve"> PM</w:t>
      </w:r>
      <w:r w:rsidRPr="00E52B13">
        <w:rPr>
          <w:rFonts w:asciiTheme="minorHAnsi" w:hAnsiTheme="minorHAnsi" w:cstheme="minorHAnsi"/>
          <w:color w:val="000000" w:themeColor="text1"/>
          <w:sz w:val="22"/>
          <w:szCs w:val="22"/>
        </w:rPr>
        <w:t xml:space="preserve"> aspects, like the </w:t>
      </w:r>
      <w:r w:rsidR="002C386A">
        <w:rPr>
          <w:rFonts w:asciiTheme="minorHAnsi" w:hAnsiTheme="minorHAnsi" w:cstheme="minorHAnsi"/>
          <w:color w:val="000000" w:themeColor="text1"/>
          <w:sz w:val="22"/>
          <w:szCs w:val="22"/>
        </w:rPr>
        <w:t>c</w:t>
      </w:r>
      <w:r w:rsidRPr="00E52B13">
        <w:rPr>
          <w:rFonts w:asciiTheme="minorHAnsi" w:hAnsiTheme="minorHAnsi" w:cstheme="minorHAnsi"/>
          <w:color w:val="000000" w:themeColor="text1"/>
          <w:sz w:val="22"/>
          <w:szCs w:val="22"/>
        </w:rPr>
        <w:t xml:space="preserve">harter and </w:t>
      </w:r>
      <w:r w:rsidR="002C386A">
        <w:rPr>
          <w:rFonts w:asciiTheme="minorHAnsi" w:hAnsiTheme="minorHAnsi" w:cstheme="minorHAnsi"/>
          <w:color w:val="000000" w:themeColor="text1"/>
          <w:sz w:val="22"/>
          <w:szCs w:val="22"/>
        </w:rPr>
        <w:t>s</w:t>
      </w:r>
      <w:r w:rsidRPr="00E52B13">
        <w:rPr>
          <w:rFonts w:asciiTheme="minorHAnsi" w:hAnsiTheme="minorHAnsi" w:cstheme="minorHAnsi"/>
          <w:color w:val="000000" w:themeColor="text1"/>
          <w:sz w:val="22"/>
          <w:szCs w:val="22"/>
        </w:rPr>
        <w:t xml:space="preserve">cope. Other times, the changes are low level and are specific to the project work itself (like a component revision). </w:t>
      </w:r>
    </w:p>
    <w:p w14:paraId="0012CD08" w14:textId="3DA1EA99" w:rsidR="00E52B13" w:rsidRDefault="00E52B13" w:rsidP="00E52B13">
      <w:pPr>
        <w:pStyle w:val="NormalWeb"/>
        <w:spacing w:before="0" w:beforeAutospacing="0" w:after="240" w:afterAutospacing="0"/>
        <w:rPr>
          <w:rFonts w:asciiTheme="minorHAnsi" w:hAnsiTheme="minorHAnsi" w:cstheme="minorHAnsi"/>
          <w:color w:val="000000" w:themeColor="text1"/>
          <w:sz w:val="22"/>
          <w:szCs w:val="22"/>
        </w:rPr>
      </w:pPr>
      <w:r w:rsidRPr="00E52B13">
        <w:rPr>
          <w:rFonts w:asciiTheme="minorHAnsi" w:hAnsiTheme="minorHAnsi" w:cstheme="minorHAnsi"/>
          <w:color w:val="000000" w:themeColor="text1"/>
          <w:sz w:val="22"/>
          <w:szCs w:val="22"/>
        </w:rPr>
        <w:t xml:space="preserve">Either way, to ensure these change ‘needs’ are reviewed by the appropriate stakeholders, </w:t>
      </w:r>
      <w:r w:rsidR="00B84678">
        <w:rPr>
          <w:rFonts w:asciiTheme="minorHAnsi" w:hAnsiTheme="minorHAnsi" w:cstheme="minorHAnsi"/>
          <w:color w:val="000000" w:themeColor="text1"/>
          <w:sz w:val="22"/>
          <w:szCs w:val="22"/>
        </w:rPr>
        <w:t>every project</w:t>
      </w:r>
      <w:r w:rsidRPr="00E52B13">
        <w:rPr>
          <w:rFonts w:asciiTheme="minorHAnsi" w:hAnsiTheme="minorHAnsi" w:cstheme="minorHAnsi"/>
          <w:color w:val="000000" w:themeColor="text1"/>
          <w:sz w:val="22"/>
          <w:szCs w:val="22"/>
        </w:rPr>
        <w:t xml:space="preserve"> must be a </w:t>
      </w:r>
      <w:r w:rsidR="002C386A">
        <w:rPr>
          <w:rFonts w:asciiTheme="minorHAnsi" w:hAnsiTheme="minorHAnsi" w:cstheme="minorHAnsi"/>
          <w:color w:val="000000" w:themeColor="text1"/>
          <w:sz w:val="22"/>
          <w:szCs w:val="22"/>
        </w:rPr>
        <w:t>c</w:t>
      </w:r>
      <w:r w:rsidRPr="00E52B13">
        <w:rPr>
          <w:rFonts w:asciiTheme="minorHAnsi" w:hAnsiTheme="minorHAnsi" w:cstheme="minorHAnsi"/>
          <w:color w:val="000000" w:themeColor="text1"/>
          <w:sz w:val="22"/>
          <w:szCs w:val="22"/>
        </w:rPr>
        <w:t xml:space="preserve">hange </w:t>
      </w:r>
      <w:r w:rsidR="002C386A">
        <w:rPr>
          <w:rFonts w:asciiTheme="minorHAnsi" w:hAnsiTheme="minorHAnsi" w:cstheme="minorHAnsi"/>
          <w:color w:val="000000" w:themeColor="text1"/>
          <w:sz w:val="22"/>
          <w:szCs w:val="22"/>
        </w:rPr>
        <w:t>c</w:t>
      </w:r>
      <w:r w:rsidRPr="00E52B13">
        <w:rPr>
          <w:rFonts w:asciiTheme="minorHAnsi" w:hAnsiTheme="minorHAnsi" w:cstheme="minorHAnsi"/>
          <w:color w:val="000000" w:themeColor="text1"/>
          <w:sz w:val="22"/>
          <w:szCs w:val="22"/>
        </w:rPr>
        <w:t>ontrol system</w:t>
      </w:r>
      <w:r>
        <w:rPr>
          <w:rFonts w:asciiTheme="minorHAnsi" w:hAnsiTheme="minorHAnsi" w:cstheme="minorHAnsi"/>
          <w:color w:val="000000" w:themeColor="text1"/>
          <w:sz w:val="22"/>
          <w:szCs w:val="22"/>
        </w:rPr>
        <w:t>. The primary document of this system is the Change Control Request Form. These forms must consider Corrective Actions (to immediate fix a problem) AND Preventative Action</w:t>
      </w:r>
      <w:r w:rsidR="002C386A">
        <w:rPr>
          <w:rStyle w:val="FootnoteReference"/>
          <w:rFonts w:asciiTheme="minorHAnsi" w:hAnsiTheme="minorHAnsi" w:cstheme="minorHAnsi"/>
          <w:color w:val="000000" w:themeColor="text1"/>
          <w:sz w:val="22"/>
          <w:szCs w:val="22"/>
        </w:rPr>
        <w:footnoteReference w:id="1"/>
      </w:r>
      <w:r>
        <w:rPr>
          <w:rFonts w:asciiTheme="minorHAnsi" w:hAnsiTheme="minorHAnsi" w:cstheme="minorHAnsi"/>
          <w:color w:val="000000" w:themeColor="text1"/>
          <w:sz w:val="22"/>
          <w:szCs w:val="22"/>
        </w:rPr>
        <w:t xml:space="preserve"> (to keep it from ever happening again.</w:t>
      </w:r>
      <w:r w:rsidR="000339F8">
        <w:rPr>
          <w:rFonts w:asciiTheme="minorHAnsi" w:hAnsiTheme="minorHAnsi" w:cstheme="minorHAnsi"/>
          <w:color w:val="000000" w:themeColor="text1"/>
          <w:sz w:val="22"/>
          <w:szCs w:val="22"/>
        </w:rPr>
        <w:t xml:space="preserve"> Plus, this must include space for </w:t>
      </w:r>
      <w:r w:rsidR="002C386A">
        <w:rPr>
          <w:rFonts w:asciiTheme="minorHAnsi" w:hAnsiTheme="minorHAnsi" w:cstheme="minorHAnsi"/>
          <w:color w:val="000000" w:themeColor="text1"/>
          <w:sz w:val="22"/>
          <w:szCs w:val="22"/>
        </w:rPr>
        <w:t>s</w:t>
      </w:r>
      <w:r w:rsidR="000339F8">
        <w:rPr>
          <w:rFonts w:asciiTheme="minorHAnsi" w:hAnsiTheme="minorHAnsi" w:cstheme="minorHAnsi"/>
          <w:color w:val="000000" w:themeColor="text1"/>
          <w:sz w:val="22"/>
          <w:szCs w:val="22"/>
        </w:rPr>
        <w:t xml:space="preserve">takeholders to ‘sign-off’ on the Change </w:t>
      </w:r>
      <w:r w:rsidR="002C386A">
        <w:rPr>
          <w:rFonts w:asciiTheme="minorHAnsi" w:hAnsiTheme="minorHAnsi" w:cstheme="minorHAnsi"/>
          <w:color w:val="000000" w:themeColor="text1"/>
          <w:sz w:val="22"/>
          <w:szCs w:val="22"/>
        </w:rPr>
        <w:t xml:space="preserve">Control </w:t>
      </w:r>
      <w:r w:rsidR="000339F8">
        <w:rPr>
          <w:rFonts w:asciiTheme="minorHAnsi" w:hAnsiTheme="minorHAnsi" w:cstheme="minorHAnsi"/>
          <w:color w:val="000000" w:themeColor="text1"/>
          <w:sz w:val="22"/>
          <w:szCs w:val="22"/>
        </w:rPr>
        <w:t>Request</w:t>
      </w:r>
      <w:r w:rsidR="002C386A">
        <w:rPr>
          <w:rFonts w:asciiTheme="minorHAnsi" w:hAnsiTheme="minorHAnsi" w:cstheme="minorHAnsi"/>
          <w:color w:val="000000" w:themeColor="text1"/>
          <w:sz w:val="22"/>
          <w:szCs w:val="22"/>
        </w:rPr>
        <w:t xml:space="preserve"> Form</w:t>
      </w:r>
      <w:r w:rsidR="000339F8">
        <w:rPr>
          <w:rFonts w:asciiTheme="minorHAnsi" w:hAnsiTheme="minorHAnsi" w:cstheme="minorHAnsi"/>
          <w:color w:val="000000" w:themeColor="text1"/>
          <w:sz w:val="22"/>
          <w:szCs w:val="22"/>
        </w:rPr>
        <w:t xml:space="preserve">. (Keep in mind that not all </w:t>
      </w:r>
      <w:r w:rsidR="002C386A">
        <w:rPr>
          <w:rFonts w:asciiTheme="minorHAnsi" w:hAnsiTheme="minorHAnsi" w:cstheme="minorHAnsi"/>
          <w:color w:val="000000" w:themeColor="text1"/>
          <w:sz w:val="22"/>
          <w:szCs w:val="22"/>
        </w:rPr>
        <w:t>c</w:t>
      </w:r>
      <w:r w:rsidR="000339F8">
        <w:rPr>
          <w:rFonts w:asciiTheme="minorHAnsi" w:hAnsiTheme="minorHAnsi" w:cstheme="minorHAnsi"/>
          <w:color w:val="000000" w:themeColor="text1"/>
          <w:sz w:val="22"/>
          <w:szCs w:val="22"/>
        </w:rPr>
        <w:t xml:space="preserve">hange </w:t>
      </w:r>
      <w:r w:rsidR="002C386A">
        <w:rPr>
          <w:rFonts w:asciiTheme="minorHAnsi" w:hAnsiTheme="minorHAnsi" w:cstheme="minorHAnsi"/>
          <w:color w:val="000000" w:themeColor="text1"/>
          <w:sz w:val="22"/>
          <w:szCs w:val="22"/>
        </w:rPr>
        <w:t>r</w:t>
      </w:r>
      <w:r w:rsidR="000339F8">
        <w:rPr>
          <w:rFonts w:asciiTheme="minorHAnsi" w:hAnsiTheme="minorHAnsi" w:cstheme="minorHAnsi"/>
          <w:color w:val="000000" w:themeColor="text1"/>
          <w:sz w:val="22"/>
          <w:szCs w:val="22"/>
        </w:rPr>
        <w:t>equests are approved.)</w:t>
      </w:r>
    </w:p>
    <w:p w14:paraId="6243936A" w14:textId="185D0DD6" w:rsidR="00E52B13" w:rsidRDefault="00E52B13" w:rsidP="00E52B13">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Your team will construct a Change Control Request Form to fit your scenario.</w:t>
      </w:r>
    </w:p>
    <w:p w14:paraId="7B36B374" w14:textId="1E261A75" w:rsidR="002B345F" w:rsidRPr="00593925" w:rsidRDefault="00B83684" w:rsidP="002B345F">
      <w:pPr>
        <w:pStyle w:val="Heading4"/>
        <w:rPr>
          <w:rFonts w:eastAsiaTheme="minorHAnsi"/>
          <w:sz w:val="24"/>
          <w:szCs w:val="24"/>
        </w:rPr>
      </w:pPr>
      <w:r w:rsidRPr="00593925">
        <w:rPr>
          <w:rFonts w:eastAsiaTheme="minorHAnsi"/>
          <w:sz w:val="24"/>
          <w:szCs w:val="24"/>
        </w:rPr>
        <w:t>F</w:t>
      </w:r>
      <w:r w:rsidR="00073B02">
        <w:rPr>
          <w:rFonts w:eastAsiaTheme="minorHAnsi"/>
          <w:sz w:val="24"/>
          <w:szCs w:val="24"/>
        </w:rPr>
        <w:t>AR Centre</w:t>
      </w:r>
      <w:r w:rsidR="002B345F" w:rsidRPr="00593925">
        <w:rPr>
          <w:rFonts w:eastAsiaTheme="minorHAnsi"/>
          <w:sz w:val="24"/>
          <w:szCs w:val="24"/>
        </w:rPr>
        <w:t xml:space="preserve"> Activity </w:t>
      </w:r>
      <w:r w:rsidR="000821E2" w:rsidRPr="00593925">
        <w:rPr>
          <w:rFonts w:eastAsiaTheme="minorHAnsi"/>
          <w:sz w:val="24"/>
          <w:szCs w:val="24"/>
        </w:rPr>
        <w:t>2.</w:t>
      </w:r>
      <w:r w:rsidR="002B345F" w:rsidRPr="00593925">
        <w:rPr>
          <w:rFonts w:eastAsiaTheme="minorHAnsi"/>
          <w:sz w:val="24"/>
          <w:szCs w:val="24"/>
        </w:rPr>
        <w:t>4.</w:t>
      </w:r>
      <w:r w:rsidR="00BC3FC1" w:rsidRPr="00593925">
        <w:rPr>
          <w:rFonts w:eastAsiaTheme="minorHAnsi"/>
          <w:sz w:val="24"/>
          <w:szCs w:val="24"/>
        </w:rPr>
        <w:t>1</w:t>
      </w:r>
      <w:r w:rsidR="002B345F" w:rsidRPr="00593925">
        <w:rPr>
          <w:rFonts w:eastAsiaTheme="minorHAnsi"/>
          <w:sz w:val="24"/>
          <w:szCs w:val="24"/>
        </w:rPr>
        <w:t xml:space="preserve">: </w:t>
      </w:r>
      <w:r w:rsidR="00A03CD9" w:rsidRPr="00593925">
        <w:rPr>
          <w:rFonts w:eastAsiaTheme="minorHAnsi"/>
          <w:sz w:val="24"/>
          <w:szCs w:val="24"/>
        </w:rPr>
        <w:t xml:space="preserve">Build a Change Control Request Form. </w:t>
      </w:r>
    </w:p>
    <w:p w14:paraId="5517D1DD" w14:textId="7384FB90" w:rsidR="00527960" w:rsidRDefault="00091DA1" w:rsidP="00B83684">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r w:rsidR="00B83684" w:rsidRPr="00B83684">
        <w:rPr>
          <w:rFonts w:asciiTheme="minorHAnsi" w:hAnsiTheme="minorHAnsi" w:cstheme="minorHAnsi"/>
          <w:color w:val="000000" w:themeColor="text1"/>
          <w:sz w:val="22"/>
          <w:szCs w:val="22"/>
        </w:rPr>
        <w:t xml:space="preserve">This exercise is best if you think about the whole </w:t>
      </w:r>
      <w:r w:rsidR="002C386A">
        <w:rPr>
          <w:rFonts w:asciiTheme="minorHAnsi" w:hAnsiTheme="minorHAnsi" w:cstheme="minorHAnsi"/>
          <w:color w:val="000000" w:themeColor="text1"/>
          <w:sz w:val="22"/>
          <w:szCs w:val="22"/>
        </w:rPr>
        <w:t>c</w:t>
      </w:r>
      <w:r w:rsidR="00B83684" w:rsidRPr="00B83684">
        <w:rPr>
          <w:rFonts w:asciiTheme="minorHAnsi" w:hAnsiTheme="minorHAnsi" w:cstheme="minorHAnsi"/>
          <w:color w:val="000000" w:themeColor="text1"/>
          <w:sz w:val="22"/>
          <w:szCs w:val="22"/>
        </w:rPr>
        <w:t xml:space="preserve">hange </w:t>
      </w:r>
      <w:r w:rsidR="002C386A">
        <w:rPr>
          <w:rFonts w:asciiTheme="minorHAnsi" w:hAnsiTheme="minorHAnsi" w:cstheme="minorHAnsi"/>
          <w:color w:val="000000" w:themeColor="text1"/>
          <w:sz w:val="22"/>
          <w:szCs w:val="22"/>
        </w:rPr>
        <w:t>c</w:t>
      </w:r>
      <w:r w:rsidR="00B83684" w:rsidRPr="00B83684">
        <w:rPr>
          <w:rFonts w:asciiTheme="minorHAnsi" w:hAnsiTheme="minorHAnsi" w:cstheme="minorHAnsi"/>
          <w:color w:val="000000" w:themeColor="text1"/>
          <w:sz w:val="22"/>
          <w:szCs w:val="22"/>
        </w:rPr>
        <w:t xml:space="preserve">ontrol </w:t>
      </w:r>
      <w:r w:rsidR="002C386A">
        <w:rPr>
          <w:rFonts w:asciiTheme="minorHAnsi" w:hAnsiTheme="minorHAnsi" w:cstheme="minorHAnsi"/>
          <w:color w:val="000000" w:themeColor="text1"/>
          <w:sz w:val="22"/>
          <w:szCs w:val="22"/>
        </w:rPr>
        <w:t xml:space="preserve">needs of the entire </w:t>
      </w:r>
      <w:r w:rsidR="00B83684">
        <w:rPr>
          <w:rFonts w:asciiTheme="minorHAnsi" w:hAnsiTheme="minorHAnsi" w:cstheme="minorHAnsi"/>
          <w:color w:val="000000" w:themeColor="text1"/>
          <w:sz w:val="22"/>
          <w:szCs w:val="22"/>
        </w:rPr>
        <w:t xml:space="preserve">organization represented in your scenario. </w:t>
      </w:r>
      <w:r>
        <w:rPr>
          <w:rFonts w:asciiTheme="minorHAnsi" w:hAnsiTheme="minorHAnsi" w:cstheme="minorHAnsi"/>
          <w:color w:val="000000" w:themeColor="text1"/>
          <w:sz w:val="22"/>
          <w:szCs w:val="22"/>
        </w:rPr>
        <w:t xml:space="preserve">(I.e. Can you establish a </w:t>
      </w:r>
      <w:r w:rsidR="002C386A">
        <w:rPr>
          <w:rFonts w:asciiTheme="minorHAnsi" w:hAnsiTheme="minorHAnsi" w:cstheme="minorHAnsi"/>
          <w:color w:val="000000" w:themeColor="text1"/>
          <w:sz w:val="22"/>
          <w:szCs w:val="22"/>
        </w:rPr>
        <w:t>c</w:t>
      </w:r>
      <w:r>
        <w:rPr>
          <w:rFonts w:asciiTheme="minorHAnsi" w:hAnsiTheme="minorHAnsi" w:cstheme="minorHAnsi"/>
          <w:color w:val="000000" w:themeColor="text1"/>
          <w:sz w:val="22"/>
          <w:szCs w:val="22"/>
        </w:rPr>
        <w:t xml:space="preserve">hange </w:t>
      </w:r>
      <w:r w:rsidR="002C386A">
        <w:rPr>
          <w:rFonts w:asciiTheme="minorHAnsi" w:hAnsiTheme="minorHAnsi" w:cstheme="minorHAnsi"/>
          <w:color w:val="000000" w:themeColor="text1"/>
          <w:sz w:val="22"/>
          <w:szCs w:val="22"/>
        </w:rPr>
        <w:t>c</w:t>
      </w:r>
      <w:r>
        <w:rPr>
          <w:rFonts w:asciiTheme="minorHAnsi" w:hAnsiTheme="minorHAnsi" w:cstheme="minorHAnsi"/>
          <w:color w:val="000000" w:themeColor="text1"/>
          <w:sz w:val="22"/>
          <w:szCs w:val="22"/>
        </w:rPr>
        <w:t>ontrol system that can handle ALL organizational changes</w:t>
      </w:r>
      <w:r w:rsidR="00CF5E55">
        <w:rPr>
          <w:rFonts w:asciiTheme="minorHAnsi" w:hAnsiTheme="minorHAnsi" w:cstheme="minorHAnsi"/>
          <w:color w:val="000000" w:themeColor="text1"/>
          <w:sz w:val="22"/>
          <w:szCs w:val="22"/>
        </w:rPr>
        <w:t>, not just project work</w:t>
      </w:r>
      <w:r>
        <w:rPr>
          <w:rFonts w:asciiTheme="minorHAnsi" w:hAnsiTheme="minorHAnsi" w:cstheme="minorHAnsi"/>
          <w:color w:val="000000" w:themeColor="text1"/>
          <w:sz w:val="22"/>
          <w:szCs w:val="22"/>
        </w:rPr>
        <w:t>?)</w:t>
      </w:r>
      <w:r w:rsidR="00A03CD9">
        <w:rPr>
          <w:rFonts w:asciiTheme="minorHAnsi" w:hAnsiTheme="minorHAnsi" w:cstheme="minorHAnsi"/>
          <w:color w:val="000000" w:themeColor="text1"/>
          <w:sz w:val="22"/>
          <w:szCs w:val="22"/>
        </w:rPr>
        <w:t>)</w:t>
      </w:r>
    </w:p>
    <w:p w14:paraId="697481F8" w14:textId="46EB8C77" w:rsidR="00A03CD9" w:rsidRDefault="00A03CD9" w:rsidP="00B83684">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Your team will determine the </w:t>
      </w:r>
      <w:r w:rsidR="002C386A">
        <w:rPr>
          <w:rFonts w:asciiTheme="minorHAnsi" w:hAnsiTheme="minorHAnsi" w:cstheme="minorHAnsi"/>
          <w:color w:val="000000" w:themeColor="text1"/>
          <w:sz w:val="22"/>
          <w:szCs w:val="22"/>
        </w:rPr>
        <w:t>c</w:t>
      </w:r>
      <w:r>
        <w:rPr>
          <w:rFonts w:asciiTheme="minorHAnsi" w:hAnsiTheme="minorHAnsi" w:cstheme="minorHAnsi"/>
          <w:color w:val="000000" w:themeColor="text1"/>
          <w:sz w:val="22"/>
          <w:szCs w:val="22"/>
        </w:rPr>
        <w:t xml:space="preserve">hange </w:t>
      </w:r>
      <w:r w:rsidR="002C386A">
        <w:rPr>
          <w:rFonts w:asciiTheme="minorHAnsi" w:hAnsiTheme="minorHAnsi" w:cstheme="minorHAnsi"/>
          <w:color w:val="000000" w:themeColor="text1"/>
          <w:sz w:val="22"/>
          <w:szCs w:val="22"/>
        </w:rPr>
        <w:t>c</w:t>
      </w:r>
      <w:r>
        <w:rPr>
          <w:rFonts w:asciiTheme="minorHAnsi" w:hAnsiTheme="minorHAnsi" w:cstheme="minorHAnsi"/>
          <w:color w:val="000000" w:themeColor="text1"/>
          <w:sz w:val="22"/>
          <w:szCs w:val="22"/>
        </w:rPr>
        <w:t>ontrol system needs and then</w:t>
      </w:r>
      <w:r w:rsidR="00CF5E55">
        <w:rPr>
          <w:rFonts w:asciiTheme="minorHAnsi" w:hAnsiTheme="minorHAnsi" w:cstheme="minorHAnsi"/>
          <w:color w:val="000000" w:themeColor="text1"/>
          <w:sz w:val="22"/>
          <w:szCs w:val="22"/>
        </w:rPr>
        <w:t xml:space="preserve"> create a Change Control Request Form.</w:t>
      </w:r>
      <w:r>
        <w:rPr>
          <w:rFonts w:asciiTheme="minorHAnsi" w:hAnsiTheme="minorHAnsi" w:cstheme="minorHAnsi"/>
          <w:color w:val="000000" w:themeColor="text1"/>
          <w:sz w:val="22"/>
          <w:szCs w:val="22"/>
        </w:rPr>
        <w:t xml:space="preserve"> You can either create </w:t>
      </w:r>
      <w:r w:rsidR="00CF5E55">
        <w:rPr>
          <w:rFonts w:asciiTheme="minorHAnsi" w:hAnsiTheme="minorHAnsi" w:cstheme="minorHAnsi"/>
          <w:color w:val="000000" w:themeColor="text1"/>
          <w:sz w:val="22"/>
          <w:szCs w:val="22"/>
        </w:rPr>
        <w:t>the</w:t>
      </w:r>
      <w:r>
        <w:rPr>
          <w:rFonts w:asciiTheme="minorHAnsi" w:hAnsiTheme="minorHAnsi" w:cstheme="minorHAnsi"/>
          <w:color w:val="000000" w:themeColor="text1"/>
          <w:sz w:val="22"/>
          <w:szCs w:val="22"/>
        </w:rPr>
        <w:t xml:space="preserve"> new </w:t>
      </w:r>
      <w:r w:rsidR="00CF5E55">
        <w:rPr>
          <w:rFonts w:asciiTheme="minorHAnsi" w:hAnsiTheme="minorHAnsi" w:cstheme="minorHAnsi"/>
          <w:color w:val="000000" w:themeColor="text1"/>
          <w:sz w:val="22"/>
          <w:szCs w:val="22"/>
        </w:rPr>
        <w:t>f</w:t>
      </w:r>
      <w:r>
        <w:rPr>
          <w:rFonts w:asciiTheme="minorHAnsi" w:hAnsiTheme="minorHAnsi" w:cstheme="minorHAnsi"/>
          <w:color w:val="000000" w:themeColor="text1"/>
          <w:sz w:val="22"/>
          <w:szCs w:val="22"/>
        </w:rPr>
        <w:t>orm, or you can modify what you find. For those that choose to modify an existing form</w:t>
      </w:r>
      <w:r w:rsidRPr="00A03CD9">
        <w:rPr>
          <w:rFonts w:asciiTheme="minorHAnsi" w:hAnsiTheme="minorHAnsi" w:cstheme="minorHAnsi"/>
          <w:color w:val="000000" w:themeColor="text1"/>
          <w:sz w:val="22"/>
          <w:szCs w:val="22"/>
        </w:rPr>
        <w:t xml:space="preserve">, do a web search for a </w:t>
      </w:r>
      <w:r w:rsidR="002C386A">
        <w:rPr>
          <w:rFonts w:asciiTheme="minorHAnsi" w:hAnsiTheme="minorHAnsi" w:cstheme="minorHAnsi"/>
          <w:color w:val="000000" w:themeColor="text1"/>
          <w:sz w:val="22"/>
          <w:szCs w:val="22"/>
        </w:rPr>
        <w:t>“</w:t>
      </w:r>
      <w:r w:rsidRPr="00A03CD9">
        <w:rPr>
          <w:rFonts w:asciiTheme="minorHAnsi" w:hAnsiTheme="minorHAnsi" w:cstheme="minorHAnsi"/>
          <w:color w:val="000000" w:themeColor="text1"/>
          <w:sz w:val="22"/>
          <w:szCs w:val="22"/>
        </w:rPr>
        <w:t>Change Control Request Form</w:t>
      </w:r>
      <w:r w:rsidR="002C386A">
        <w:rPr>
          <w:rFonts w:asciiTheme="minorHAnsi" w:hAnsiTheme="minorHAnsi" w:cstheme="minorHAnsi"/>
          <w:color w:val="000000" w:themeColor="text1"/>
          <w:sz w:val="22"/>
          <w:szCs w:val="22"/>
        </w:rPr>
        <w:t>”</w:t>
      </w:r>
      <w:r w:rsidRPr="00A03CD9">
        <w:rPr>
          <w:rFonts w:asciiTheme="minorHAnsi" w:hAnsiTheme="minorHAnsi" w:cstheme="minorHAnsi"/>
          <w:color w:val="000000" w:themeColor="text1"/>
          <w:sz w:val="22"/>
          <w:szCs w:val="22"/>
        </w:rPr>
        <w:t xml:space="preserve"> and select the best one that fits </w:t>
      </w:r>
      <w:r w:rsidR="00CF5E55">
        <w:rPr>
          <w:rFonts w:asciiTheme="minorHAnsi" w:hAnsiTheme="minorHAnsi" w:cstheme="minorHAnsi"/>
          <w:color w:val="000000" w:themeColor="text1"/>
          <w:sz w:val="22"/>
          <w:szCs w:val="22"/>
        </w:rPr>
        <w:t>your</w:t>
      </w:r>
      <w:r w:rsidRPr="00A03CD9">
        <w:rPr>
          <w:rFonts w:asciiTheme="minorHAnsi" w:hAnsiTheme="minorHAnsi" w:cstheme="minorHAnsi"/>
          <w:color w:val="000000" w:themeColor="text1"/>
          <w:sz w:val="22"/>
          <w:szCs w:val="22"/>
        </w:rPr>
        <w:t xml:space="preserve"> scenario from 2.1.</w:t>
      </w:r>
      <w:r w:rsidR="00BC3FC1">
        <w:rPr>
          <w:rFonts w:asciiTheme="minorHAnsi" w:hAnsiTheme="minorHAnsi" w:cstheme="minorHAnsi"/>
          <w:color w:val="000000" w:themeColor="text1"/>
          <w:sz w:val="22"/>
          <w:szCs w:val="22"/>
        </w:rPr>
        <w:t>1</w:t>
      </w:r>
      <w:r w:rsidRPr="00A03CD9">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then </w:t>
      </w:r>
      <w:r w:rsidRPr="00A03CD9">
        <w:rPr>
          <w:rFonts w:asciiTheme="minorHAnsi" w:hAnsiTheme="minorHAnsi" w:cstheme="minorHAnsi"/>
          <w:color w:val="000000" w:themeColor="text1"/>
          <w:sz w:val="22"/>
          <w:szCs w:val="22"/>
        </w:rPr>
        <w:t xml:space="preserve">modify it as necessary to fit </w:t>
      </w:r>
      <w:r>
        <w:rPr>
          <w:rFonts w:asciiTheme="minorHAnsi" w:hAnsiTheme="minorHAnsi" w:cstheme="minorHAnsi"/>
          <w:color w:val="000000" w:themeColor="text1"/>
          <w:sz w:val="22"/>
          <w:szCs w:val="22"/>
        </w:rPr>
        <w:t>your</w:t>
      </w:r>
      <w:r w:rsidRPr="00A03CD9">
        <w:rPr>
          <w:rFonts w:asciiTheme="minorHAnsi" w:hAnsiTheme="minorHAnsi" w:cstheme="minorHAnsi"/>
          <w:color w:val="000000" w:themeColor="text1"/>
          <w:sz w:val="22"/>
          <w:szCs w:val="22"/>
        </w:rPr>
        <w:t xml:space="preserve"> need.</w:t>
      </w:r>
    </w:p>
    <w:p w14:paraId="3FD8EC64" w14:textId="368FA114" w:rsidR="00091DA1" w:rsidRDefault="00091DA1" w:rsidP="00B83684">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There are likely MANY </w:t>
      </w:r>
      <w:r w:rsidR="00CF5E55">
        <w:rPr>
          <w:rFonts w:asciiTheme="minorHAnsi" w:hAnsiTheme="minorHAnsi" w:cstheme="minorHAnsi"/>
          <w:color w:val="000000" w:themeColor="text1"/>
          <w:sz w:val="22"/>
          <w:szCs w:val="22"/>
        </w:rPr>
        <w:t xml:space="preserve">options </w:t>
      </w:r>
      <w:r>
        <w:rPr>
          <w:rFonts w:asciiTheme="minorHAnsi" w:hAnsiTheme="minorHAnsi" w:cstheme="minorHAnsi"/>
          <w:color w:val="000000" w:themeColor="text1"/>
          <w:sz w:val="22"/>
          <w:szCs w:val="22"/>
        </w:rPr>
        <w:t xml:space="preserve">that would fit all of your </w:t>
      </w:r>
      <w:r w:rsidR="00CF5E55">
        <w:rPr>
          <w:rFonts w:asciiTheme="minorHAnsi" w:hAnsiTheme="minorHAnsi" w:cstheme="minorHAnsi"/>
          <w:color w:val="000000" w:themeColor="text1"/>
          <w:sz w:val="22"/>
          <w:szCs w:val="22"/>
        </w:rPr>
        <w:t xml:space="preserve">needs. </w:t>
      </w:r>
      <w:r>
        <w:rPr>
          <w:rFonts w:asciiTheme="minorHAnsi" w:hAnsiTheme="minorHAnsi" w:cstheme="minorHAnsi"/>
          <w:color w:val="000000" w:themeColor="text1"/>
          <w:sz w:val="22"/>
          <w:szCs w:val="22"/>
        </w:rPr>
        <w:t>Take your time comparing different form</w:t>
      </w:r>
      <w:r w:rsidR="00CF5E55">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w:t>
      </w:r>
    </w:p>
    <w:p w14:paraId="37AF72EA" w14:textId="67DA45EE" w:rsidR="00091DA1" w:rsidRDefault="00091DA1" w:rsidP="00091DA1">
      <w:pPr>
        <w:pStyle w:val="NormalWeb"/>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Some topics to consider:</w:t>
      </w:r>
    </w:p>
    <w:p w14:paraId="4C8A5431" w14:textId="538F7B33" w:rsidR="004A0885" w:rsidRDefault="004A0885"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Being TOO specific could prove to have negative impact </w:t>
      </w:r>
    </w:p>
    <w:p w14:paraId="42763C5A" w14:textId="64A91C10" w:rsidR="004A0885" w:rsidRDefault="004A0885" w:rsidP="004A0885">
      <w:pPr>
        <w:pStyle w:val="NormalWeb"/>
        <w:numPr>
          <w:ilvl w:val="1"/>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Again, you would strive for a Change Control Request Form that could be used throughout the organization… and NOT just for project use</w:t>
      </w:r>
    </w:p>
    <w:p w14:paraId="342801C5" w14:textId="1F20E8A9" w:rsidR="00091DA1" w:rsidRDefault="00091DA1"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Proper description of the change request</w:t>
      </w:r>
    </w:p>
    <w:p w14:paraId="7672CB43" w14:textId="6FA3DCD0" w:rsidR="00091DA1" w:rsidRDefault="00091DA1"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Accommodates BOTH Corrective </w:t>
      </w:r>
      <w:r w:rsidR="002C386A">
        <w:rPr>
          <w:rFonts w:asciiTheme="minorHAnsi" w:hAnsiTheme="minorHAnsi" w:cstheme="minorHAnsi"/>
          <w:color w:val="000000" w:themeColor="text1"/>
          <w:sz w:val="22"/>
          <w:szCs w:val="22"/>
        </w:rPr>
        <w:t xml:space="preserve">Action </w:t>
      </w:r>
      <w:r>
        <w:rPr>
          <w:rFonts w:asciiTheme="minorHAnsi" w:hAnsiTheme="minorHAnsi" w:cstheme="minorHAnsi"/>
          <w:color w:val="000000" w:themeColor="text1"/>
          <w:sz w:val="22"/>
          <w:szCs w:val="22"/>
        </w:rPr>
        <w:t>and Preventative Action</w:t>
      </w:r>
      <w:r w:rsidR="002C386A">
        <w:rPr>
          <w:rFonts w:asciiTheme="minorHAnsi" w:hAnsiTheme="minorHAnsi" w:cstheme="minorHAnsi"/>
          <w:color w:val="000000" w:themeColor="text1"/>
          <w:sz w:val="22"/>
          <w:szCs w:val="22"/>
        </w:rPr>
        <w:t xml:space="preserve"> (CAPA)</w:t>
      </w:r>
    </w:p>
    <w:p w14:paraId="4C27AA9C" w14:textId="234E515B" w:rsidR="00091DA1" w:rsidRDefault="00091DA1"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Allows for revision during the approval process</w:t>
      </w:r>
    </w:p>
    <w:p w14:paraId="0E93E7E1" w14:textId="752B87D1" w:rsidR="00091DA1" w:rsidRDefault="00091DA1"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Provides space for </w:t>
      </w:r>
      <w:r w:rsidR="002C386A">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takeholder sign-offs</w:t>
      </w:r>
    </w:p>
    <w:p w14:paraId="64A5EC72" w14:textId="044FF47A" w:rsidR="00091DA1" w:rsidRDefault="00091DA1"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Clearly denotes financial and time impacts</w:t>
      </w:r>
    </w:p>
    <w:p w14:paraId="0A629503" w14:textId="57E3487E" w:rsidR="004A0885" w:rsidRDefault="004A0885"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Target a single page, if possible</w:t>
      </w:r>
    </w:p>
    <w:p w14:paraId="4560F033" w14:textId="4E77A2D8" w:rsidR="009348E6" w:rsidRPr="00B83684" w:rsidRDefault="009348E6" w:rsidP="00091DA1">
      <w:pPr>
        <w:pStyle w:val="NormalWeb"/>
        <w:numPr>
          <w:ilvl w:val="0"/>
          <w:numId w:val="2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the bigger picture, each form would be entered into a Change Request Log</w:t>
      </w:r>
      <w:r w:rsidR="002C386A">
        <w:rPr>
          <w:rStyle w:val="FootnoteReference"/>
          <w:rFonts w:asciiTheme="minorHAnsi" w:hAnsiTheme="minorHAnsi" w:cstheme="minorHAnsi"/>
          <w:color w:val="000000" w:themeColor="text1"/>
          <w:sz w:val="22"/>
          <w:szCs w:val="22"/>
        </w:rPr>
        <w:footnoteReference w:id="2"/>
      </w:r>
    </w:p>
    <w:p w14:paraId="413FC01D" w14:textId="77777777" w:rsidR="005D5A8C" w:rsidRPr="00593925" w:rsidRDefault="005D5A8C"/>
    <w:p w14:paraId="2C36425B" w14:textId="37754619" w:rsidR="00AA6EC4" w:rsidRPr="00593925" w:rsidRDefault="00AA6EC4" w:rsidP="00AA6EC4">
      <w:pPr>
        <w:pStyle w:val="Heading4"/>
        <w:rPr>
          <w:rFonts w:eastAsiaTheme="minorHAnsi"/>
          <w:sz w:val="24"/>
          <w:szCs w:val="24"/>
        </w:rPr>
      </w:pPr>
      <w:r w:rsidRPr="00593925">
        <w:rPr>
          <w:rFonts w:eastAsiaTheme="minorHAnsi"/>
          <w:sz w:val="24"/>
          <w:szCs w:val="24"/>
        </w:rPr>
        <w:t>F</w:t>
      </w:r>
      <w:r w:rsidR="00073B02">
        <w:rPr>
          <w:rFonts w:eastAsiaTheme="minorHAnsi"/>
          <w:sz w:val="24"/>
          <w:szCs w:val="24"/>
        </w:rPr>
        <w:t>AR Centre</w:t>
      </w:r>
      <w:r w:rsidRPr="00593925">
        <w:rPr>
          <w:rFonts w:eastAsiaTheme="minorHAnsi"/>
          <w:sz w:val="24"/>
          <w:szCs w:val="24"/>
        </w:rPr>
        <w:t xml:space="preserve"> Activity </w:t>
      </w:r>
      <w:r w:rsidR="000821E2" w:rsidRPr="00593925">
        <w:rPr>
          <w:rFonts w:eastAsiaTheme="minorHAnsi"/>
          <w:sz w:val="24"/>
          <w:szCs w:val="24"/>
        </w:rPr>
        <w:t>2.</w:t>
      </w:r>
      <w:r w:rsidRPr="00593925">
        <w:rPr>
          <w:rFonts w:eastAsiaTheme="minorHAnsi"/>
          <w:sz w:val="24"/>
          <w:szCs w:val="24"/>
        </w:rPr>
        <w:t>4.</w:t>
      </w:r>
      <w:r w:rsidR="00BC3FC1" w:rsidRPr="00593925">
        <w:rPr>
          <w:rFonts w:eastAsiaTheme="minorHAnsi"/>
          <w:sz w:val="24"/>
          <w:szCs w:val="24"/>
        </w:rPr>
        <w:t>2</w:t>
      </w:r>
      <w:r w:rsidRPr="00593925">
        <w:rPr>
          <w:rFonts w:eastAsiaTheme="minorHAnsi"/>
          <w:sz w:val="24"/>
          <w:szCs w:val="24"/>
        </w:rPr>
        <w:t xml:space="preserve">: </w:t>
      </w:r>
      <w:r w:rsidR="00091DA1" w:rsidRPr="00593925">
        <w:rPr>
          <w:rFonts w:eastAsiaTheme="minorHAnsi"/>
          <w:sz w:val="24"/>
          <w:szCs w:val="24"/>
        </w:rPr>
        <w:t xml:space="preserve">Share your </w:t>
      </w:r>
      <w:r w:rsidR="00BC3FC1" w:rsidRPr="00593925">
        <w:rPr>
          <w:rFonts w:eastAsiaTheme="minorHAnsi"/>
          <w:sz w:val="24"/>
          <w:szCs w:val="24"/>
        </w:rPr>
        <w:t>results</w:t>
      </w:r>
      <w:r w:rsidR="00091DA1" w:rsidRPr="00593925">
        <w:rPr>
          <w:rFonts w:eastAsiaTheme="minorHAnsi"/>
          <w:sz w:val="24"/>
          <w:szCs w:val="24"/>
        </w:rPr>
        <w:t xml:space="preserve"> with the group</w:t>
      </w:r>
      <w:r w:rsidR="00BC3FC1" w:rsidRPr="00593925">
        <w:rPr>
          <w:rFonts w:eastAsiaTheme="minorHAnsi"/>
          <w:sz w:val="24"/>
          <w:szCs w:val="24"/>
        </w:rPr>
        <w:t>.</w:t>
      </w:r>
    </w:p>
    <w:p w14:paraId="02B0A0F3" w14:textId="290EEF3F" w:rsidR="004A0885" w:rsidRPr="00091DA1" w:rsidRDefault="004A0885" w:rsidP="00AA6EC4">
      <w:pPr>
        <w:rPr>
          <w:rFonts w:cstheme="minorHAnsi"/>
          <w:color w:val="000000" w:themeColor="text1"/>
        </w:rPr>
      </w:pPr>
      <w:r>
        <w:rPr>
          <w:rFonts w:cstheme="minorHAnsi"/>
          <w:color w:val="000000" w:themeColor="text1"/>
        </w:rPr>
        <w:t>Each team will share their forms. They must justify the existence of each line of content. Students should offer input to each presentation for improvements.</w:t>
      </w:r>
      <w:r w:rsidR="005D5A8C">
        <w:rPr>
          <w:rFonts w:cstheme="minorHAnsi"/>
          <w:color w:val="000000" w:themeColor="text1"/>
        </w:rPr>
        <w:t xml:space="preserve"> </w:t>
      </w:r>
      <w:r>
        <w:rPr>
          <w:rFonts w:cstheme="minorHAnsi"/>
          <w:color w:val="000000" w:themeColor="text1"/>
        </w:rPr>
        <w:t xml:space="preserve">Forms should be clear and concise, but powerful. </w:t>
      </w:r>
    </w:p>
    <w:p w14:paraId="389C6B0F" w14:textId="728008AE" w:rsidR="00AA6EC4" w:rsidRDefault="00AA6EC4" w:rsidP="00AA6EC4">
      <w:pPr>
        <w:rPr>
          <w:rFonts w:cstheme="minorHAnsi"/>
          <w:color w:val="24292E"/>
        </w:rPr>
      </w:pPr>
    </w:p>
    <w:p w14:paraId="12DAC987" w14:textId="007AC551" w:rsidR="008D29A0" w:rsidRDefault="008D29A0" w:rsidP="00282BFE">
      <w:pPr>
        <w:rPr>
          <w:rFonts w:ascii="Calibri" w:eastAsia="Times New Roman" w:hAnsi="Calibri" w:cs="Times New Roman"/>
          <w:b/>
          <w:bCs/>
        </w:rPr>
        <w:sectPr w:rsidR="008D29A0" w:rsidSect="005E4C83">
          <w:headerReference w:type="even" r:id="rId8"/>
          <w:footerReference w:type="even" r:id="rId9"/>
          <w:type w:val="continuous"/>
          <w:pgSz w:w="12240" w:h="15840"/>
          <w:pgMar w:top="1440" w:right="1440" w:bottom="1440" w:left="1440" w:header="708" w:footer="708" w:gutter="0"/>
          <w:cols w:space="708"/>
          <w:docGrid w:linePitch="360"/>
        </w:sectPr>
      </w:pPr>
    </w:p>
    <w:p w14:paraId="180A3A11" w14:textId="51E682B8" w:rsidR="005E4C83" w:rsidRDefault="005E4C83" w:rsidP="005E4C83">
      <w:pPr>
        <w:pStyle w:val="Heading2"/>
      </w:pPr>
      <w:r>
        <w:t xml:space="preserve">Unit </w:t>
      </w:r>
      <w:r w:rsidR="00431611">
        <w:t xml:space="preserve">2 </w:t>
      </w:r>
      <w:r>
        <w:t>Summary</w:t>
      </w:r>
    </w:p>
    <w:p w14:paraId="5B626AAD" w14:textId="1331BE23" w:rsidR="005E4C83" w:rsidRDefault="005E4C83" w:rsidP="005E4C83">
      <w:r>
        <w:t>In</w:t>
      </w:r>
      <w:r w:rsidRPr="00064121">
        <w:t xml:space="preserve"> </w:t>
      </w:r>
      <w:r>
        <w:t xml:space="preserve">this </w:t>
      </w:r>
      <w:r w:rsidR="00282BFE">
        <w:t>unit</w:t>
      </w:r>
      <w:r w:rsidRPr="00064121">
        <w:t>, you have had the opportunity to learn about</w:t>
      </w:r>
      <w:r>
        <w:t>…</w:t>
      </w:r>
    </w:p>
    <w:p w14:paraId="13AAF838" w14:textId="75FADECE" w:rsidR="008D29A0" w:rsidRPr="00593925" w:rsidRDefault="001D3719" w:rsidP="00593925">
      <w:pPr>
        <w:pStyle w:val="ListParagraph"/>
        <w:numPr>
          <w:ilvl w:val="0"/>
          <w:numId w:val="30"/>
        </w:numPr>
        <w:rPr>
          <w:color w:val="000000" w:themeColor="text1"/>
        </w:rPr>
      </w:pPr>
      <w:r w:rsidRPr="00593925">
        <w:rPr>
          <w:color w:val="000000" w:themeColor="text1"/>
        </w:rPr>
        <w:t>When an organization decides to attempt a project, it must be ‘integrated’ into their organizational structure and culture.</w:t>
      </w:r>
    </w:p>
    <w:p w14:paraId="059B8CA2" w14:textId="77777777" w:rsidR="0021541C" w:rsidRPr="00593925" w:rsidRDefault="0021541C" w:rsidP="00593925">
      <w:pPr>
        <w:pStyle w:val="ListParagraph"/>
        <w:numPr>
          <w:ilvl w:val="0"/>
          <w:numId w:val="30"/>
        </w:numPr>
        <w:rPr>
          <w:color w:val="000000" w:themeColor="text1"/>
        </w:rPr>
      </w:pPr>
      <w:r w:rsidRPr="00593925">
        <w:rPr>
          <w:color w:val="000000" w:themeColor="text1"/>
        </w:rPr>
        <w:t>Integration occurs through:</w:t>
      </w:r>
    </w:p>
    <w:p w14:paraId="5106111C" w14:textId="5D0912FA" w:rsidR="0021541C" w:rsidRPr="00593925" w:rsidRDefault="0021541C" w:rsidP="00593925">
      <w:pPr>
        <w:pStyle w:val="ListParagraph"/>
        <w:numPr>
          <w:ilvl w:val="1"/>
          <w:numId w:val="30"/>
        </w:numPr>
        <w:rPr>
          <w:color w:val="000000" w:themeColor="text1"/>
        </w:rPr>
      </w:pPr>
      <w:r w:rsidRPr="00593925">
        <w:rPr>
          <w:color w:val="000000" w:themeColor="text1"/>
        </w:rPr>
        <w:t xml:space="preserve">Melding the </w:t>
      </w:r>
      <w:r w:rsidR="002C386A" w:rsidRPr="00593925">
        <w:rPr>
          <w:color w:val="000000" w:themeColor="text1"/>
        </w:rPr>
        <w:t>p</w:t>
      </w:r>
      <w:r w:rsidRPr="00593925">
        <w:rPr>
          <w:color w:val="000000" w:themeColor="text1"/>
        </w:rPr>
        <w:t xml:space="preserve">roject </w:t>
      </w:r>
      <w:r w:rsidR="002C386A" w:rsidRPr="00593925">
        <w:rPr>
          <w:color w:val="000000" w:themeColor="text1"/>
        </w:rPr>
        <w:t>c</w:t>
      </w:r>
      <w:r w:rsidRPr="00593925">
        <w:rPr>
          <w:color w:val="000000" w:themeColor="text1"/>
        </w:rPr>
        <w:t xml:space="preserve">harter with the organization’s </w:t>
      </w:r>
      <w:r w:rsidR="002C386A" w:rsidRPr="00593925">
        <w:rPr>
          <w:color w:val="000000" w:themeColor="text1"/>
        </w:rPr>
        <w:t>m</w:t>
      </w:r>
      <w:r w:rsidRPr="00593925">
        <w:rPr>
          <w:color w:val="000000" w:themeColor="text1"/>
        </w:rPr>
        <w:t xml:space="preserve">issions and </w:t>
      </w:r>
      <w:r w:rsidR="002C386A" w:rsidRPr="00593925">
        <w:rPr>
          <w:color w:val="000000" w:themeColor="text1"/>
        </w:rPr>
        <w:t>v</w:t>
      </w:r>
      <w:r w:rsidRPr="00593925">
        <w:rPr>
          <w:color w:val="000000" w:themeColor="text1"/>
        </w:rPr>
        <w:t>alues.</w:t>
      </w:r>
    </w:p>
    <w:p w14:paraId="609554D9" w14:textId="49DC0FF9" w:rsidR="0021541C" w:rsidRPr="00593925" w:rsidRDefault="0021541C" w:rsidP="00593925">
      <w:pPr>
        <w:pStyle w:val="ListParagraph"/>
        <w:numPr>
          <w:ilvl w:val="1"/>
          <w:numId w:val="30"/>
        </w:numPr>
        <w:rPr>
          <w:color w:val="000000" w:themeColor="text1"/>
        </w:rPr>
      </w:pPr>
      <w:r w:rsidRPr="00593925">
        <w:rPr>
          <w:color w:val="000000" w:themeColor="text1"/>
        </w:rPr>
        <w:t xml:space="preserve">Investigating the financial goals and impact through Earned Value </w:t>
      </w:r>
      <w:r w:rsidR="002C386A" w:rsidRPr="00593925">
        <w:rPr>
          <w:color w:val="000000" w:themeColor="text1"/>
        </w:rPr>
        <w:t xml:space="preserve">(EV) </w:t>
      </w:r>
      <w:r w:rsidRPr="00593925">
        <w:rPr>
          <w:color w:val="000000" w:themeColor="text1"/>
        </w:rPr>
        <w:t>calculations.</w:t>
      </w:r>
    </w:p>
    <w:p w14:paraId="68394A08" w14:textId="1D9F57FD" w:rsidR="0021541C" w:rsidRPr="00593925" w:rsidRDefault="0021541C" w:rsidP="00593925">
      <w:pPr>
        <w:pStyle w:val="ListParagraph"/>
        <w:numPr>
          <w:ilvl w:val="1"/>
          <w:numId w:val="30"/>
        </w:numPr>
        <w:rPr>
          <w:color w:val="000000" w:themeColor="text1"/>
        </w:rPr>
      </w:pPr>
      <w:r w:rsidRPr="00593925">
        <w:rPr>
          <w:color w:val="000000" w:themeColor="text1"/>
        </w:rPr>
        <w:t>Fitting with the organization’s Change Management System.</w:t>
      </w:r>
    </w:p>
    <w:p w14:paraId="77E300FE" w14:textId="72FD1028" w:rsidR="001D3719" w:rsidRPr="00593925" w:rsidRDefault="001D3719" w:rsidP="00593925">
      <w:pPr>
        <w:pStyle w:val="ListParagraph"/>
        <w:numPr>
          <w:ilvl w:val="0"/>
          <w:numId w:val="30"/>
        </w:numPr>
        <w:rPr>
          <w:color w:val="000000" w:themeColor="text1"/>
        </w:rPr>
      </w:pPr>
      <w:r w:rsidRPr="00593925">
        <w:rPr>
          <w:color w:val="000000" w:themeColor="text1"/>
        </w:rPr>
        <w:t>Project success depends on the integration being proper and thorough.</w:t>
      </w:r>
    </w:p>
    <w:p w14:paraId="65EF1599" w14:textId="69CE90F5" w:rsidR="001D3719" w:rsidRPr="00593925" w:rsidRDefault="001D3719" w:rsidP="00593925">
      <w:pPr>
        <w:pStyle w:val="ListParagraph"/>
        <w:numPr>
          <w:ilvl w:val="1"/>
          <w:numId w:val="30"/>
        </w:numPr>
        <w:rPr>
          <w:color w:val="000000" w:themeColor="text1"/>
        </w:rPr>
      </w:pPr>
      <w:r w:rsidRPr="00593925">
        <w:rPr>
          <w:color w:val="000000" w:themeColor="text1"/>
        </w:rPr>
        <w:t xml:space="preserve">Driven by the leadership skills of the </w:t>
      </w:r>
      <w:r w:rsidR="002C386A" w:rsidRPr="00593925">
        <w:rPr>
          <w:color w:val="000000" w:themeColor="text1"/>
        </w:rPr>
        <w:t>p</w:t>
      </w:r>
      <w:r w:rsidRPr="00593925">
        <w:rPr>
          <w:color w:val="000000" w:themeColor="text1"/>
        </w:rPr>
        <w:t xml:space="preserve">roject </w:t>
      </w:r>
      <w:r w:rsidR="002C386A" w:rsidRPr="00593925">
        <w:rPr>
          <w:color w:val="000000" w:themeColor="text1"/>
        </w:rPr>
        <w:t>m</w:t>
      </w:r>
      <w:r w:rsidRPr="00593925">
        <w:rPr>
          <w:color w:val="000000" w:themeColor="text1"/>
        </w:rPr>
        <w:t>anager</w:t>
      </w:r>
      <w:r w:rsidR="0021541C" w:rsidRPr="00593925">
        <w:rPr>
          <w:color w:val="000000" w:themeColor="text1"/>
        </w:rPr>
        <w:t>.</w:t>
      </w:r>
    </w:p>
    <w:p w14:paraId="03FF074E" w14:textId="27B0B76A" w:rsidR="0021541C" w:rsidRPr="00593925" w:rsidRDefault="0021541C" w:rsidP="00593925">
      <w:pPr>
        <w:pStyle w:val="ListParagraph"/>
        <w:numPr>
          <w:ilvl w:val="1"/>
          <w:numId w:val="30"/>
        </w:numPr>
        <w:rPr>
          <w:color w:val="000000" w:themeColor="text1"/>
        </w:rPr>
      </w:pPr>
      <w:r w:rsidRPr="00593925">
        <w:rPr>
          <w:color w:val="000000" w:themeColor="text1"/>
        </w:rPr>
        <w:t xml:space="preserve">Evident in strong communication as part of the organization’s </w:t>
      </w:r>
      <w:r w:rsidR="002C386A" w:rsidRPr="00593925">
        <w:rPr>
          <w:color w:val="000000" w:themeColor="text1"/>
        </w:rPr>
        <w:t>m</w:t>
      </w:r>
      <w:r w:rsidRPr="00593925">
        <w:rPr>
          <w:color w:val="000000" w:themeColor="text1"/>
        </w:rPr>
        <w:t xml:space="preserve">onitoring and </w:t>
      </w:r>
      <w:r w:rsidR="002C386A" w:rsidRPr="00593925">
        <w:rPr>
          <w:color w:val="000000" w:themeColor="text1"/>
        </w:rPr>
        <w:t>c</w:t>
      </w:r>
      <w:r w:rsidRPr="00593925">
        <w:rPr>
          <w:color w:val="000000" w:themeColor="text1"/>
        </w:rPr>
        <w:t>ontrolling system.</w:t>
      </w:r>
    </w:p>
    <w:p w14:paraId="1EE31BB8" w14:textId="77777777" w:rsidR="00C01A19" w:rsidRDefault="00C01A19">
      <w:pPr>
        <w:rPr>
          <w:rFonts w:asciiTheme="majorHAnsi" w:eastAsiaTheme="majorEastAsia" w:hAnsiTheme="majorHAnsi" w:cstheme="majorBidi"/>
          <w:b/>
          <w:bCs/>
          <w:color w:val="4F81BD" w:themeColor="accent1"/>
          <w:sz w:val="26"/>
          <w:szCs w:val="26"/>
        </w:rPr>
      </w:pPr>
      <w:r>
        <w:br w:type="page"/>
      </w:r>
    </w:p>
    <w:p w14:paraId="370D40AD" w14:textId="1D213B0D" w:rsidR="00B60FFC" w:rsidRDefault="00282BFE" w:rsidP="00B60FFC">
      <w:pPr>
        <w:pStyle w:val="Heading2"/>
      </w:pPr>
      <w:r>
        <w:lastRenderedPageBreak/>
        <w:t>Assessment</w:t>
      </w:r>
      <w:r w:rsidR="00AD77A3">
        <w:t>s</w:t>
      </w:r>
    </w:p>
    <w:p w14:paraId="2CF7A2D9" w14:textId="240FA4DB" w:rsidR="00AD77A3" w:rsidRPr="00593925" w:rsidRDefault="00AD77A3" w:rsidP="00AD77A3">
      <w:pPr>
        <w:pStyle w:val="Heading3"/>
        <w:spacing w:after="120"/>
        <w:rPr>
          <w:i/>
          <w:sz w:val="24"/>
          <w:szCs w:val="24"/>
        </w:rPr>
      </w:pPr>
      <w:r w:rsidRPr="00593925">
        <w:rPr>
          <w:i/>
          <w:sz w:val="24"/>
          <w:szCs w:val="24"/>
        </w:rPr>
        <w:t xml:space="preserve">Assessment </w:t>
      </w:r>
      <w:r w:rsidR="000821E2" w:rsidRPr="00593925">
        <w:rPr>
          <w:i/>
          <w:sz w:val="24"/>
          <w:szCs w:val="24"/>
        </w:rPr>
        <w:t>2.</w:t>
      </w:r>
      <w:r w:rsidRPr="00593925">
        <w:rPr>
          <w:i/>
          <w:sz w:val="24"/>
          <w:szCs w:val="24"/>
        </w:rPr>
        <w:t>1: Written Assignment</w:t>
      </w:r>
    </w:p>
    <w:p w14:paraId="15251356" w14:textId="2A398D36" w:rsidR="00FF3272" w:rsidRDefault="00431611" w:rsidP="00AD77A3">
      <w:r>
        <w:t xml:space="preserve">Use the scenario </w:t>
      </w:r>
      <w:r w:rsidR="009125F9" w:rsidRPr="00027656">
        <w:rPr>
          <w:rFonts w:cstheme="minorHAnsi"/>
          <w:color w:val="FF0000"/>
        </w:rPr>
        <w:t>[link to file</w:t>
      </w:r>
      <w:r w:rsidR="009125F9">
        <w:rPr>
          <w:rFonts w:cstheme="minorHAnsi"/>
          <w:color w:val="FF0000"/>
        </w:rPr>
        <w:t xml:space="preserve"> added when available]</w:t>
      </w:r>
      <w:r w:rsidR="009125F9" w:rsidDel="009125F9">
        <w:t xml:space="preserve"> </w:t>
      </w:r>
      <w:r w:rsidR="00FF3272">
        <w:t xml:space="preserve">to draft a Charter Statement and a Scope Statement. Try to NOT be ‘wordy’. Plus, you will draft a simple budget (say, </w:t>
      </w:r>
      <w:r w:rsidR="00021CF1">
        <w:t>5 line-</w:t>
      </w:r>
      <w:r w:rsidR="00FF3272">
        <w:t xml:space="preserve">items) and a brief WBS of major </w:t>
      </w:r>
      <w:r w:rsidR="00BC3FC1">
        <w:t>objectives (deliverables)</w:t>
      </w:r>
      <w:r w:rsidR="00FF3272">
        <w:t>.</w:t>
      </w:r>
    </w:p>
    <w:p w14:paraId="332F2378" w14:textId="41793673" w:rsidR="00AD77A3" w:rsidRDefault="00FF3272" w:rsidP="00AD77A3">
      <w:r>
        <w:t>For the Charter Statement, you should use a MAXIMUM of 2 paragraphs. In each paragraph, use a MAXIMUM of 4 sentences each.</w:t>
      </w:r>
      <w:r w:rsidR="002C386A">
        <w:rPr>
          <w:rStyle w:val="FootnoteReference"/>
        </w:rPr>
        <w:footnoteReference w:id="3"/>
      </w:r>
      <w:r>
        <w:t xml:space="preserve"> The content should be something like, “Our project to ____ will yield in ____ (one or two deliverables) for ____ (money) by _____ (time).</w:t>
      </w:r>
    </w:p>
    <w:p w14:paraId="5476CC66" w14:textId="0AC4C787" w:rsidR="00FF3272" w:rsidRDefault="00FF3272" w:rsidP="00AD77A3">
      <w:r>
        <w:t>The Scope Statement</w:t>
      </w:r>
      <w:r w:rsidR="006F45B5">
        <w:t>, also brief,</w:t>
      </w:r>
      <w:r>
        <w:t xml:space="preserve"> should denote what is included within the project, but also what is NOT included. For example, “This project is limited to _____, and shall not include ______.”</w:t>
      </w:r>
    </w:p>
    <w:p w14:paraId="3630D0F8" w14:textId="627B56B0" w:rsidR="00FF3272" w:rsidRDefault="00FF3272" w:rsidP="00AD77A3">
      <w:r>
        <w:t>The budget portion of this assignment is focused on FORMAT. You may have never budgeted before</w:t>
      </w:r>
      <w:r w:rsidR="002C386A">
        <w:t>;</w:t>
      </w:r>
      <w:r>
        <w:t xml:space="preserve"> no worries, but consider a web search for a simple budget. Much like the WBS, this would be a ‘high level’ (NOT detailed) budget. You will </w:t>
      </w:r>
      <w:r w:rsidR="002C386A">
        <w:t xml:space="preserve">likely </w:t>
      </w:r>
      <w:r>
        <w:t xml:space="preserve">have to fabricate </w:t>
      </w:r>
      <w:r w:rsidR="002C386A">
        <w:t>some line items and their</w:t>
      </w:r>
      <w:r>
        <w:t xml:space="preserve"> numbers, so try to estimate them (and keep them believable). </w:t>
      </w:r>
    </w:p>
    <w:p w14:paraId="64E1C069" w14:textId="4FAD8DAC" w:rsidR="006F45B5" w:rsidRPr="00AD77A3" w:rsidRDefault="006F45B5" w:rsidP="00AD77A3">
      <w:r>
        <w:t xml:space="preserve">The WBS should denote </w:t>
      </w:r>
      <w:r w:rsidR="00BC3FC1">
        <w:t xml:space="preserve">your </w:t>
      </w:r>
      <w:r w:rsidR="0021541C">
        <w:t>three</w:t>
      </w:r>
      <w:r>
        <w:t xml:space="preserve"> </w:t>
      </w:r>
      <w:r w:rsidR="0021541C">
        <w:t xml:space="preserve">top </w:t>
      </w:r>
      <w:r w:rsidR="00BC3FC1">
        <w:t xml:space="preserve">deliverables </w:t>
      </w:r>
      <w:r>
        <w:t xml:space="preserve">of the project. Projects can easily be split into Planning and Executing. Usually </w:t>
      </w:r>
      <w:r w:rsidR="002C386A" w:rsidRPr="00593925">
        <w:rPr>
          <w:i/>
        </w:rPr>
        <w:t>p</w:t>
      </w:r>
      <w:r w:rsidRPr="00593925">
        <w:rPr>
          <w:i/>
        </w:rPr>
        <w:t>lanning</w:t>
      </w:r>
      <w:r>
        <w:t xml:space="preserve"> is the first milestone and then a couple milestones within </w:t>
      </w:r>
      <w:r w:rsidR="002C386A" w:rsidRPr="00593925">
        <w:rPr>
          <w:i/>
        </w:rPr>
        <w:t>e</w:t>
      </w:r>
      <w:r w:rsidRPr="00593925">
        <w:rPr>
          <w:i/>
        </w:rPr>
        <w:t>xecuting</w:t>
      </w:r>
      <w:r>
        <w:t xml:space="preserve"> are included. </w:t>
      </w:r>
    </w:p>
    <w:p w14:paraId="327074C2" w14:textId="713A89B8" w:rsidR="00AD77A3" w:rsidRPr="00593925" w:rsidRDefault="006F45B5" w:rsidP="00FF3272">
      <w:pPr>
        <w:rPr>
          <w:color w:val="000000" w:themeColor="text1"/>
        </w:rPr>
      </w:pPr>
      <w:r w:rsidRPr="00593925">
        <w:rPr>
          <w:color w:val="000000" w:themeColor="text1"/>
        </w:rPr>
        <w:t xml:space="preserve">For all of the above, </w:t>
      </w:r>
      <w:r w:rsidR="009125F9">
        <w:rPr>
          <w:color w:val="000000" w:themeColor="text1"/>
        </w:rPr>
        <w:t xml:space="preserve">you will need to </w:t>
      </w:r>
      <w:r w:rsidRPr="00593925">
        <w:rPr>
          <w:color w:val="000000" w:themeColor="text1"/>
        </w:rPr>
        <w:t>use</w:t>
      </w:r>
      <w:r w:rsidR="00AD77A3" w:rsidRPr="00593925">
        <w:rPr>
          <w:color w:val="000000" w:themeColor="text1"/>
        </w:rPr>
        <w:t xml:space="preserve"> at least 3 APA-formatted citations</w:t>
      </w:r>
      <w:r w:rsidR="00FF3272" w:rsidRPr="00593925">
        <w:rPr>
          <w:color w:val="000000" w:themeColor="text1"/>
        </w:rPr>
        <w:t xml:space="preserve"> for any source, including those that offer guidance in formatting.</w:t>
      </w:r>
    </w:p>
    <w:p w14:paraId="2AADD02B" w14:textId="7FD872F0" w:rsidR="006F45B5" w:rsidRPr="00593925" w:rsidRDefault="006F45B5" w:rsidP="00FF3272">
      <w:pPr>
        <w:rPr>
          <w:color w:val="000000" w:themeColor="text1"/>
        </w:rPr>
      </w:pPr>
      <w:r w:rsidRPr="00593925">
        <w:rPr>
          <w:color w:val="000000" w:themeColor="text1"/>
        </w:rPr>
        <w:t>You will upload this into Moodle for grading.</w:t>
      </w:r>
    </w:p>
    <w:p w14:paraId="1F5D55F7" w14:textId="77777777" w:rsidR="00BC3FC1" w:rsidRDefault="00BC3FC1">
      <w:pPr>
        <w:rPr>
          <w:rFonts w:asciiTheme="majorHAnsi" w:eastAsiaTheme="majorEastAsia" w:hAnsiTheme="majorHAnsi" w:cstheme="majorBidi"/>
          <w:b/>
          <w:bCs/>
          <w:color w:val="4F81BD" w:themeColor="accent1"/>
        </w:rPr>
      </w:pPr>
      <w:r>
        <w:br w:type="page"/>
      </w:r>
    </w:p>
    <w:p w14:paraId="75785E13" w14:textId="174A7AFF" w:rsidR="005E4C83" w:rsidRPr="00593925" w:rsidRDefault="00851D5D" w:rsidP="00851D5D">
      <w:pPr>
        <w:pStyle w:val="Heading3"/>
        <w:spacing w:after="120"/>
        <w:rPr>
          <w:i/>
          <w:sz w:val="24"/>
          <w:szCs w:val="24"/>
        </w:rPr>
      </w:pPr>
      <w:r w:rsidRPr="00593925">
        <w:rPr>
          <w:i/>
          <w:sz w:val="24"/>
          <w:szCs w:val="24"/>
        </w:rPr>
        <w:lastRenderedPageBreak/>
        <w:t xml:space="preserve">Written Assignment </w:t>
      </w:r>
      <w:r w:rsidR="005E4C83" w:rsidRPr="00593925">
        <w:rPr>
          <w:i/>
          <w:sz w:val="24"/>
          <w:szCs w:val="24"/>
        </w:rPr>
        <w:t xml:space="preserve">Grading </w:t>
      </w:r>
      <w:r w:rsidR="00AD77A3" w:rsidRPr="00593925">
        <w:rPr>
          <w:i/>
          <w:sz w:val="24"/>
          <w:szCs w:val="24"/>
        </w:rPr>
        <w:t>Criteria</w:t>
      </w:r>
      <w:r w:rsidR="005E4C83" w:rsidRPr="00593925">
        <w:rPr>
          <w:i/>
          <w:sz w:val="24"/>
          <w:szCs w:val="24"/>
        </w:rPr>
        <w:t>:</w:t>
      </w:r>
    </w:p>
    <w:p w14:paraId="6A1F3D9C" w14:textId="6FA8AE35" w:rsidR="005E4C83" w:rsidRDefault="00AD77A3" w:rsidP="00B60FFC">
      <w:pPr>
        <w:rPr>
          <w:rFonts w:ascii="Calibri" w:eastAsia="Times New Roman" w:hAnsi="Calibri" w:cs="Times New Roman"/>
        </w:rPr>
      </w:pPr>
      <w:r>
        <w:rPr>
          <w:rFonts w:ascii="Calibri" w:eastAsia="Times New Roman" w:hAnsi="Calibri" w:cs="Times New Roman"/>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A03CD9" w:rsidRPr="00F72369" w14:paraId="33D1F112" w14:textId="77777777" w:rsidTr="00FA24D9">
        <w:trPr>
          <w:trHeight w:val="320"/>
        </w:trPr>
        <w:tc>
          <w:tcPr>
            <w:tcW w:w="3596" w:type="dxa"/>
            <w:gridSpan w:val="2"/>
            <w:tcBorders>
              <w:top w:val="nil"/>
              <w:left w:val="nil"/>
              <w:bottom w:val="nil"/>
              <w:right w:val="nil"/>
            </w:tcBorders>
            <w:shd w:val="clear" w:color="auto" w:fill="auto"/>
            <w:noWrap/>
            <w:vAlign w:val="bottom"/>
            <w:hideMark/>
          </w:tcPr>
          <w:p w14:paraId="105CAE5A" w14:textId="77777777" w:rsidR="00A03CD9" w:rsidRPr="00F72369" w:rsidRDefault="00A03CD9" w:rsidP="00FA24D9">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4E99783A" w14:textId="77777777" w:rsidR="00A03CD9" w:rsidRPr="00F72369" w:rsidRDefault="00A03CD9" w:rsidP="00FA24D9">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70A6387C" w14:textId="77777777" w:rsidR="00A03CD9" w:rsidRPr="00F72369" w:rsidRDefault="00A03CD9" w:rsidP="00FA24D9">
            <w:pPr>
              <w:rPr>
                <w:color w:val="000000" w:themeColor="text1"/>
                <w:sz w:val="20"/>
                <w:szCs w:val="20"/>
              </w:rPr>
            </w:pPr>
          </w:p>
        </w:tc>
      </w:tr>
      <w:tr w:rsidR="00A03CD9" w:rsidRPr="00F72369" w14:paraId="7C109C38" w14:textId="77777777" w:rsidTr="00FA24D9">
        <w:trPr>
          <w:trHeight w:val="320"/>
        </w:trPr>
        <w:tc>
          <w:tcPr>
            <w:tcW w:w="222" w:type="dxa"/>
            <w:tcBorders>
              <w:top w:val="nil"/>
              <w:left w:val="nil"/>
              <w:bottom w:val="nil"/>
              <w:right w:val="nil"/>
            </w:tcBorders>
            <w:shd w:val="clear" w:color="auto" w:fill="auto"/>
            <w:noWrap/>
            <w:vAlign w:val="bottom"/>
            <w:hideMark/>
          </w:tcPr>
          <w:p w14:paraId="181A1B7B" w14:textId="77777777" w:rsidR="00A03CD9" w:rsidRPr="00F72369" w:rsidRDefault="00A03CD9" w:rsidP="00FA24D9">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C9CEC4A"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6B21ABF8"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5CF482D"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Mastering (9 to 10 Points)</w:t>
            </w:r>
          </w:p>
        </w:tc>
      </w:tr>
      <w:tr w:rsidR="00A03CD9" w:rsidRPr="00F72369" w14:paraId="1D7C4EC2" w14:textId="77777777" w:rsidTr="00FA24D9">
        <w:trPr>
          <w:trHeight w:val="2260"/>
        </w:trPr>
        <w:tc>
          <w:tcPr>
            <w:tcW w:w="222" w:type="dxa"/>
            <w:tcBorders>
              <w:top w:val="nil"/>
              <w:left w:val="nil"/>
              <w:bottom w:val="nil"/>
              <w:right w:val="nil"/>
            </w:tcBorders>
            <w:shd w:val="clear" w:color="auto" w:fill="auto"/>
            <w:noWrap/>
            <w:vAlign w:val="bottom"/>
            <w:hideMark/>
          </w:tcPr>
          <w:p w14:paraId="24460130" w14:textId="77777777" w:rsidR="00A03CD9" w:rsidRPr="00F72369" w:rsidRDefault="00A03CD9" w:rsidP="00FA24D9">
            <w:pPr>
              <w:rPr>
                <w:rFonts w:ascii="Calibri" w:hAnsi="Calibri" w:cs="Calibri"/>
                <w:color w:val="000000" w:themeColor="text1"/>
              </w:rPr>
            </w:pPr>
          </w:p>
        </w:tc>
        <w:tc>
          <w:tcPr>
            <w:tcW w:w="3374" w:type="dxa"/>
            <w:tcBorders>
              <w:top w:val="nil"/>
              <w:left w:val="single" w:sz="8" w:space="0" w:color="auto"/>
              <w:bottom w:val="single" w:sz="8" w:space="0" w:color="auto"/>
              <w:right w:val="single" w:sz="8" w:space="0" w:color="auto"/>
            </w:tcBorders>
            <w:shd w:val="clear" w:color="auto" w:fill="auto"/>
            <w:hideMark/>
          </w:tcPr>
          <w:p w14:paraId="2CA85732"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 xml:space="preserve">Student appears to not have checked for spelling and grammatical errors. </w:t>
            </w:r>
            <w:r>
              <w:rPr>
                <w:rFonts w:ascii="Calibri" w:hAnsi="Calibri" w:cs="Calibri"/>
                <w:color w:val="000000" w:themeColor="text1"/>
              </w:rPr>
              <w:t>Sentence structure</w:t>
            </w:r>
            <w:r w:rsidRPr="00F72369">
              <w:rPr>
                <w:rFonts w:ascii="Calibri" w:hAnsi="Calibri" w:cs="Calibri"/>
                <w:color w:val="000000" w:themeColor="text1"/>
              </w:rPr>
              <w:t xml:space="preserv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5125DAF3"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 xml:space="preserve">There </w:t>
            </w:r>
            <w:r>
              <w:rPr>
                <w:rFonts w:ascii="Calibri" w:hAnsi="Calibri" w:cs="Calibri"/>
                <w:color w:val="000000" w:themeColor="text1"/>
              </w:rPr>
              <w:t>are limited minor</w:t>
            </w:r>
            <w:r w:rsidRPr="00F72369">
              <w:rPr>
                <w:rFonts w:ascii="Calibri" w:hAnsi="Calibri" w:cs="Calibri"/>
                <w:color w:val="000000" w:themeColor="text1"/>
              </w:rPr>
              <w:t xml:space="preserve">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344D888D"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There is either no errors or just a minor error in spelling or grammar. The content flows w</w:t>
            </w:r>
            <w:r>
              <w:rPr>
                <w:rFonts w:ascii="Calibri" w:hAnsi="Calibri" w:cs="Calibri"/>
                <w:color w:val="000000" w:themeColor="text1"/>
              </w:rPr>
              <w:t>e</w:t>
            </w:r>
            <w:r w:rsidRPr="00F72369">
              <w:rPr>
                <w:rFonts w:ascii="Calibri" w:hAnsi="Calibri" w:cs="Calibri"/>
                <w:color w:val="000000" w:themeColor="text1"/>
              </w:rPr>
              <w:t>ll and are a solid example of proper composition elements of style. APA formatting is exemplary.</w:t>
            </w:r>
          </w:p>
        </w:tc>
      </w:tr>
      <w:tr w:rsidR="00A03CD9" w:rsidRPr="00F72369" w14:paraId="42E2972C" w14:textId="77777777" w:rsidTr="00FA24D9">
        <w:trPr>
          <w:trHeight w:val="300"/>
        </w:trPr>
        <w:tc>
          <w:tcPr>
            <w:tcW w:w="222" w:type="dxa"/>
            <w:tcBorders>
              <w:top w:val="nil"/>
              <w:left w:val="nil"/>
              <w:bottom w:val="nil"/>
              <w:right w:val="nil"/>
            </w:tcBorders>
            <w:shd w:val="clear" w:color="auto" w:fill="auto"/>
            <w:noWrap/>
            <w:vAlign w:val="bottom"/>
            <w:hideMark/>
          </w:tcPr>
          <w:p w14:paraId="44E63188" w14:textId="77777777" w:rsidR="00A03CD9" w:rsidRPr="00F72369" w:rsidRDefault="00A03CD9" w:rsidP="00FA24D9">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4E070C11" w14:textId="77777777" w:rsidR="00A03CD9" w:rsidRPr="00F72369" w:rsidRDefault="00A03CD9" w:rsidP="00FA24D9">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7F66C3F6" w14:textId="77777777" w:rsidR="00A03CD9" w:rsidRPr="00F72369" w:rsidRDefault="00A03CD9" w:rsidP="00FA24D9">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78A1C4" w14:textId="77777777" w:rsidR="00A03CD9" w:rsidRPr="00F72369" w:rsidRDefault="00A03CD9" w:rsidP="00FA24D9">
            <w:pPr>
              <w:rPr>
                <w:color w:val="000000" w:themeColor="text1"/>
                <w:sz w:val="20"/>
                <w:szCs w:val="20"/>
              </w:rPr>
            </w:pPr>
          </w:p>
        </w:tc>
      </w:tr>
      <w:tr w:rsidR="00A03CD9" w:rsidRPr="00F72369" w14:paraId="16AEBEA8" w14:textId="77777777" w:rsidTr="00FA24D9">
        <w:trPr>
          <w:trHeight w:val="320"/>
        </w:trPr>
        <w:tc>
          <w:tcPr>
            <w:tcW w:w="3596" w:type="dxa"/>
            <w:gridSpan w:val="2"/>
            <w:tcBorders>
              <w:top w:val="nil"/>
              <w:left w:val="nil"/>
              <w:bottom w:val="nil"/>
              <w:right w:val="nil"/>
            </w:tcBorders>
            <w:shd w:val="clear" w:color="auto" w:fill="auto"/>
            <w:noWrap/>
            <w:vAlign w:val="bottom"/>
            <w:hideMark/>
          </w:tcPr>
          <w:p w14:paraId="09CE4AF4" w14:textId="77777777" w:rsidR="00A03CD9" w:rsidRPr="00F72369" w:rsidRDefault="00A03CD9" w:rsidP="00FA24D9">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4A1E2F8F" w14:textId="77777777" w:rsidR="00A03CD9" w:rsidRPr="00F72369" w:rsidRDefault="00A03CD9" w:rsidP="00FA24D9">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03134E47" w14:textId="77777777" w:rsidR="00A03CD9" w:rsidRPr="00F72369" w:rsidRDefault="00A03CD9" w:rsidP="00FA24D9">
            <w:pPr>
              <w:rPr>
                <w:color w:val="000000" w:themeColor="text1"/>
                <w:sz w:val="20"/>
                <w:szCs w:val="20"/>
              </w:rPr>
            </w:pPr>
          </w:p>
        </w:tc>
      </w:tr>
      <w:tr w:rsidR="00A03CD9" w:rsidRPr="00F72369" w14:paraId="7F67DA6C" w14:textId="77777777" w:rsidTr="00FA24D9">
        <w:trPr>
          <w:trHeight w:val="320"/>
        </w:trPr>
        <w:tc>
          <w:tcPr>
            <w:tcW w:w="222" w:type="dxa"/>
            <w:tcBorders>
              <w:top w:val="nil"/>
              <w:left w:val="nil"/>
              <w:bottom w:val="nil"/>
              <w:right w:val="nil"/>
            </w:tcBorders>
            <w:shd w:val="clear" w:color="auto" w:fill="auto"/>
            <w:noWrap/>
            <w:vAlign w:val="bottom"/>
            <w:hideMark/>
          </w:tcPr>
          <w:p w14:paraId="48D4E3BD" w14:textId="77777777" w:rsidR="00A03CD9" w:rsidRPr="00F72369" w:rsidRDefault="00A03CD9" w:rsidP="00FA24D9">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A3196B0"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4B6EAD49"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6FFAB111"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Mastering (31 to 35 Points)</w:t>
            </w:r>
          </w:p>
        </w:tc>
      </w:tr>
      <w:tr w:rsidR="00A03CD9" w:rsidRPr="00F72369" w14:paraId="74964011" w14:textId="77777777" w:rsidTr="00FA24D9">
        <w:trPr>
          <w:trHeight w:val="2580"/>
        </w:trPr>
        <w:tc>
          <w:tcPr>
            <w:tcW w:w="222" w:type="dxa"/>
            <w:tcBorders>
              <w:top w:val="nil"/>
              <w:left w:val="nil"/>
              <w:bottom w:val="nil"/>
              <w:right w:val="nil"/>
            </w:tcBorders>
            <w:shd w:val="clear" w:color="auto" w:fill="auto"/>
            <w:noWrap/>
            <w:vAlign w:val="bottom"/>
            <w:hideMark/>
          </w:tcPr>
          <w:p w14:paraId="4E336E2D" w14:textId="77777777" w:rsidR="00A03CD9" w:rsidRPr="00F72369" w:rsidRDefault="00A03CD9" w:rsidP="00FA24D9">
            <w:pPr>
              <w:rPr>
                <w:rFonts w:ascii="Calibri" w:hAnsi="Calibri" w:cs="Calibri"/>
                <w:color w:val="000000" w:themeColor="text1"/>
              </w:rPr>
            </w:pPr>
          </w:p>
        </w:tc>
        <w:tc>
          <w:tcPr>
            <w:tcW w:w="3374" w:type="dxa"/>
            <w:tcBorders>
              <w:top w:val="nil"/>
              <w:left w:val="single" w:sz="8" w:space="0" w:color="auto"/>
              <w:bottom w:val="single" w:sz="8" w:space="0" w:color="auto"/>
              <w:right w:val="single" w:sz="8" w:space="0" w:color="auto"/>
            </w:tcBorders>
            <w:shd w:val="clear" w:color="auto" w:fill="auto"/>
            <w:hideMark/>
          </w:tcPr>
          <w:p w14:paraId="26168173"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Student may have simply just answered the assignment</w:t>
            </w:r>
            <w:r>
              <w:rPr>
                <w:rFonts w:ascii="Calibri" w:hAnsi="Calibri" w:cs="Calibri"/>
                <w:color w:val="000000" w:themeColor="text1"/>
              </w:rPr>
              <w:t xml:space="preserve"> demonstrating limited knowledge of the content, lacked depth,</w:t>
            </w:r>
            <w:r w:rsidRPr="00F72369">
              <w:rPr>
                <w:rFonts w:ascii="Calibri" w:hAnsi="Calibri" w:cs="Calibri"/>
                <w:color w:val="000000" w:themeColor="text1"/>
              </w:rPr>
              <w:t xml:space="preserve"> and </w:t>
            </w:r>
            <w:r>
              <w:rPr>
                <w:rFonts w:ascii="Calibri" w:hAnsi="Calibri" w:cs="Calibri"/>
                <w:color w:val="000000" w:themeColor="text1"/>
              </w:rPr>
              <w:t>offered limited (or no) sources</w:t>
            </w:r>
            <w:r w:rsidRPr="00F72369">
              <w:rPr>
                <w:rFonts w:ascii="Calibri" w:hAnsi="Calibri" w:cs="Calibri"/>
                <w:color w:val="000000" w:themeColor="text1"/>
              </w:rPr>
              <w:t xml:space="preserve">. </w:t>
            </w:r>
            <w:r>
              <w:rPr>
                <w:rFonts w:ascii="Calibri" w:hAnsi="Calibri" w:cs="Calibri"/>
                <w:color w:val="000000" w:themeColor="text1"/>
              </w:rPr>
              <w:t>Major</w:t>
            </w:r>
            <w:r w:rsidRPr="00F72369">
              <w:rPr>
                <w:rFonts w:ascii="Calibri" w:hAnsi="Calibri" w:cs="Calibri"/>
                <w:color w:val="000000" w:themeColor="text1"/>
              </w:rPr>
              <w:t xml:space="preserve">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870EF18"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 xml:space="preserve">Student answered the minimum of the assignment and offered </w:t>
            </w:r>
            <w:r>
              <w:rPr>
                <w:rFonts w:ascii="Calibri" w:hAnsi="Calibri" w:cs="Calibri"/>
                <w:color w:val="000000" w:themeColor="text1"/>
              </w:rPr>
              <w:t xml:space="preserve">undeveloped use of sources. </w:t>
            </w:r>
            <w:r w:rsidRPr="00F72369">
              <w:rPr>
                <w:rFonts w:ascii="Calibri" w:hAnsi="Calibri" w:cs="Calibri"/>
                <w:color w:val="000000" w:themeColor="text1"/>
              </w:rPr>
              <w:t>They may need to cultivate some portion</w:t>
            </w:r>
            <w:r>
              <w:rPr>
                <w:rFonts w:ascii="Calibri" w:hAnsi="Calibri" w:cs="Calibri"/>
                <w:color w:val="000000" w:themeColor="text1"/>
              </w:rPr>
              <w:t>(s)</w:t>
            </w:r>
            <w:r w:rsidRPr="00F72369">
              <w:rPr>
                <w:rFonts w:ascii="Calibri" w:hAnsi="Calibri" w:cs="Calibri"/>
                <w:color w:val="000000" w:themeColor="text1"/>
              </w:rPr>
              <w:t xml:space="preserve"> of the assignment more in order to </w:t>
            </w:r>
            <w:r>
              <w:rPr>
                <w:rFonts w:ascii="Calibri" w:hAnsi="Calibri" w:cs="Calibri"/>
                <w:color w:val="000000" w:themeColor="text1"/>
              </w:rPr>
              <w:t>head toward</w:t>
            </w:r>
            <w:r w:rsidRPr="00F72369">
              <w:rPr>
                <w:rFonts w:ascii="Calibri" w:hAnsi="Calibri" w:cs="Calibri"/>
                <w:color w:val="000000" w:themeColor="text1"/>
              </w:rPr>
              <w:t xml:space="preserve"> mastery.</w:t>
            </w:r>
          </w:p>
        </w:tc>
        <w:tc>
          <w:tcPr>
            <w:tcW w:w="2960" w:type="dxa"/>
            <w:tcBorders>
              <w:top w:val="nil"/>
              <w:left w:val="nil"/>
              <w:bottom w:val="single" w:sz="8" w:space="0" w:color="auto"/>
              <w:right w:val="single" w:sz="8" w:space="0" w:color="auto"/>
            </w:tcBorders>
            <w:shd w:val="clear" w:color="auto" w:fill="auto"/>
            <w:hideMark/>
          </w:tcPr>
          <w:p w14:paraId="2F914F26"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 xml:space="preserve">Student has clearly mastered the assignment content and </w:t>
            </w:r>
            <w:r>
              <w:rPr>
                <w:rFonts w:ascii="Calibri" w:hAnsi="Calibri" w:cs="Calibri"/>
                <w:color w:val="000000" w:themeColor="text1"/>
              </w:rPr>
              <w:t>properly used sources to thoroughly prove their thesis</w:t>
            </w:r>
            <w:r w:rsidRPr="00F72369">
              <w:rPr>
                <w:rFonts w:ascii="Calibri" w:hAnsi="Calibri" w:cs="Calibri"/>
                <w:color w:val="000000" w:themeColor="text1"/>
              </w:rPr>
              <w:t xml:space="preserve"> Content is clear and concise, without being too wordy</w:t>
            </w:r>
            <w:r>
              <w:rPr>
                <w:rFonts w:ascii="Calibri" w:hAnsi="Calibri" w:cs="Calibri"/>
                <w:color w:val="000000" w:themeColor="text1"/>
              </w:rPr>
              <w:t xml:space="preserve">; finishing with a great conclusion. </w:t>
            </w:r>
          </w:p>
        </w:tc>
      </w:tr>
    </w:tbl>
    <w:p w14:paraId="4324AF28" w14:textId="3E94F8F8" w:rsidR="00A03CD9" w:rsidRPr="00F72369" w:rsidRDefault="00A03CD9" w:rsidP="00A03CD9">
      <w:pPr>
        <w:rPr>
          <w:color w:val="000000" w:themeColor="text1"/>
        </w:rPr>
      </w:pPr>
    </w:p>
    <w:p w14:paraId="0DFED1AF" w14:textId="77777777" w:rsidR="00073B02" w:rsidRDefault="00073B02">
      <w:r>
        <w:br w:type="page"/>
      </w:r>
    </w:p>
    <w:tbl>
      <w:tblPr>
        <w:tblW w:w="9488" w:type="dxa"/>
        <w:tblLook w:val="04A0" w:firstRow="1" w:lastRow="0" w:firstColumn="1" w:lastColumn="0" w:noHBand="0" w:noVBand="1"/>
      </w:tblPr>
      <w:tblGrid>
        <w:gridCol w:w="222"/>
        <w:gridCol w:w="3364"/>
        <w:gridCol w:w="2951"/>
        <w:gridCol w:w="2951"/>
      </w:tblGrid>
      <w:tr w:rsidR="00A03CD9" w:rsidRPr="00F72369" w14:paraId="7E7E672E" w14:textId="77777777" w:rsidTr="00593925">
        <w:trPr>
          <w:trHeight w:val="278"/>
        </w:trPr>
        <w:tc>
          <w:tcPr>
            <w:tcW w:w="3586" w:type="dxa"/>
            <w:gridSpan w:val="2"/>
            <w:tcBorders>
              <w:top w:val="nil"/>
              <w:left w:val="nil"/>
              <w:bottom w:val="nil"/>
              <w:right w:val="nil"/>
            </w:tcBorders>
            <w:shd w:val="clear" w:color="auto" w:fill="auto"/>
            <w:noWrap/>
            <w:vAlign w:val="bottom"/>
            <w:hideMark/>
          </w:tcPr>
          <w:p w14:paraId="7160696B" w14:textId="5C965319" w:rsidR="00A03CD9" w:rsidRPr="00F72369" w:rsidRDefault="00A03CD9" w:rsidP="00FA24D9">
            <w:pPr>
              <w:rPr>
                <w:rFonts w:ascii="Calibri" w:hAnsi="Calibri" w:cs="Calibri"/>
                <w:b/>
                <w:bCs/>
                <w:color w:val="000000" w:themeColor="text1"/>
              </w:rPr>
            </w:pPr>
            <w:r w:rsidRPr="00F72369">
              <w:rPr>
                <w:rFonts w:ascii="Calibri" w:hAnsi="Calibri" w:cs="Calibri"/>
                <w:b/>
                <w:bCs/>
                <w:color w:val="000000" w:themeColor="text1"/>
              </w:rPr>
              <w:lastRenderedPageBreak/>
              <w:t>Personalization/Examples:</w:t>
            </w:r>
          </w:p>
        </w:tc>
        <w:tc>
          <w:tcPr>
            <w:tcW w:w="2951" w:type="dxa"/>
            <w:tcBorders>
              <w:top w:val="nil"/>
              <w:left w:val="nil"/>
              <w:bottom w:val="nil"/>
              <w:right w:val="nil"/>
            </w:tcBorders>
            <w:shd w:val="clear" w:color="auto" w:fill="auto"/>
            <w:noWrap/>
            <w:vAlign w:val="bottom"/>
            <w:hideMark/>
          </w:tcPr>
          <w:p w14:paraId="1AB9308C" w14:textId="77777777" w:rsidR="00A03CD9" w:rsidRPr="00F72369" w:rsidRDefault="00A03CD9" w:rsidP="00FA24D9">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4D883C4E" w14:textId="77777777" w:rsidR="00A03CD9" w:rsidRPr="00F72369" w:rsidRDefault="00A03CD9" w:rsidP="00FA24D9">
            <w:pPr>
              <w:rPr>
                <w:color w:val="000000" w:themeColor="text1"/>
                <w:sz w:val="20"/>
                <w:szCs w:val="20"/>
              </w:rPr>
            </w:pPr>
          </w:p>
        </w:tc>
      </w:tr>
      <w:tr w:rsidR="00A03CD9" w:rsidRPr="00F72369" w14:paraId="752A6CA0" w14:textId="77777777" w:rsidTr="00593925">
        <w:trPr>
          <w:trHeight w:val="278"/>
        </w:trPr>
        <w:tc>
          <w:tcPr>
            <w:tcW w:w="222" w:type="dxa"/>
            <w:tcBorders>
              <w:top w:val="nil"/>
              <w:left w:val="nil"/>
              <w:bottom w:val="nil"/>
              <w:right w:val="nil"/>
            </w:tcBorders>
            <w:shd w:val="clear" w:color="auto" w:fill="auto"/>
            <w:noWrap/>
            <w:vAlign w:val="bottom"/>
            <w:hideMark/>
          </w:tcPr>
          <w:p w14:paraId="524950A9" w14:textId="77777777" w:rsidR="00A03CD9" w:rsidRPr="00F72369" w:rsidRDefault="00A03CD9" w:rsidP="00FA24D9">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1A85476"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1BD1061"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D2A2717"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Mastering (26 to 30 Points)</w:t>
            </w:r>
          </w:p>
        </w:tc>
      </w:tr>
      <w:tr w:rsidR="00A03CD9" w:rsidRPr="00F72369" w14:paraId="4C70E694" w14:textId="77777777" w:rsidTr="00593925">
        <w:trPr>
          <w:trHeight w:val="1691"/>
        </w:trPr>
        <w:tc>
          <w:tcPr>
            <w:tcW w:w="222" w:type="dxa"/>
            <w:tcBorders>
              <w:top w:val="nil"/>
              <w:left w:val="nil"/>
              <w:bottom w:val="nil"/>
              <w:right w:val="nil"/>
            </w:tcBorders>
            <w:shd w:val="clear" w:color="auto" w:fill="auto"/>
            <w:noWrap/>
            <w:vAlign w:val="bottom"/>
            <w:hideMark/>
          </w:tcPr>
          <w:p w14:paraId="77963D11" w14:textId="77777777" w:rsidR="00A03CD9" w:rsidRPr="00F72369" w:rsidRDefault="00A03CD9" w:rsidP="00FA24D9">
            <w:pPr>
              <w:rPr>
                <w:rFonts w:ascii="Calibri" w:hAnsi="Calibri" w:cs="Calibri"/>
                <w:color w:val="000000" w:themeColor="text1"/>
              </w:rPr>
            </w:pPr>
          </w:p>
        </w:tc>
        <w:tc>
          <w:tcPr>
            <w:tcW w:w="3364" w:type="dxa"/>
            <w:tcBorders>
              <w:top w:val="nil"/>
              <w:left w:val="single" w:sz="8" w:space="0" w:color="auto"/>
              <w:bottom w:val="single" w:sz="8" w:space="0" w:color="auto"/>
              <w:right w:val="single" w:sz="8" w:space="0" w:color="auto"/>
            </w:tcBorders>
            <w:shd w:val="clear" w:color="auto" w:fill="auto"/>
            <w:hideMark/>
          </w:tcPr>
          <w:p w14:paraId="59B1BA9F"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Student offers shallow or no personal</w:t>
            </w:r>
            <w:r>
              <w:rPr>
                <w:rFonts w:ascii="Calibri" w:hAnsi="Calibri" w:cs="Calibri"/>
                <w:color w:val="000000" w:themeColor="text1"/>
              </w:rPr>
              <w:t xml:space="preserve"> examples to support their thesis. </w:t>
            </w:r>
          </w:p>
        </w:tc>
        <w:tc>
          <w:tcPr>
            <w:tcW w:w="2951" w:type="dxa"/>
            <w:tcBorders>
              <w:top w:val="nil"/>
              <w:left w:val="nil"/>
              <w:bottom w:val="single" w:sz="8" w:space="0" w:color="auto"/>
              <w:right w:val="single" w:sz="8" w:space="0" w:color="auto"/>
            </w:tcBorders>
            <w:shd w:val="clear" w:color="auto" w:fill="auto"/>
            <w:hideMark/>
          </w:tcPr>
          <w:p w14:paraId="125152EF"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Student shows personalization, but may be offering 'someone else's story'</w:t>
            </w:r>
            <w:r>
              <w:rPr>
                <w:rFonts w:ascii="Calibri" w:hAnsi="Calibri" w:cs="Calibri"/>
                <w:color w:val="000000" w:themeColor="text1"/>
              </w:rPr>
              <w:t xml:space="preserve"> or one that doesn’t fit the assignment.</w:t>
            </w:r>
            <w:r w:rsidRPr="00F72369">
              <w:rPr>
                <w:rFonts w:ascii="Calibri" w:hAnsi="Calibri" w:cs="Calibri"/>
                <w:color w:val="000000" w:themeColor="text1"/>
              </w:rPr>
              <w:t xml:space="preserve"> Application of the content may not be thoroughly explained</w:t>
            </w:r>
            <w:r>
              <w:rPr>
                <w:rFonts w:ascii="Calibri" w:hAnsi="Calibri" w:cs="Calibri"/>
                <w:color w:val="000000" w:themeColor="text1"/>
              </w:rPr>
              <w:t xml:space="preserve"> (to fit their thesis).</w:t>
            </w:r>
          </w:p>
        </w:tc>
        <w:tc>
          <w:tcPr>
            <w:tcW w:w="2951" w:type="dxa"/>
            <w:tcBorders>
              <w:top w:val="nil"/>
              <w:left w:val="nil"/>
              <w:bottom w:val="single" w:sz="8" w:space="0" w:color="auto"/>
              <w:right w:val="single" w:sz="8" w:space="0" w:color="auto"/>
            </w:tcBorders>
            <w:shd w:val="clear" w:color="auto" w:fill="auto"/>
            <w:hideMark/>
          </w:tcPr>
          <w:p w14:paraId="54E76740"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Student offers are least one strong example from personal experience</w:t>
            </w:r>
            <w:r>
              <w:rPr>
                <w:rFonts w:ascii="Calibri" w:hAnsi="Calibri" w:cs="Calibri"/>
                <w:color w:val="000000" w:themeColor="text1"/>
              </w:rPr>
              <w:t xml:space="preserve">, and fits well with their thesis and conclusion. </w:t>
            </w:r>
            <w:r w:rsidRPr="00F72369">
              <w:rPr>
                <w:rFonts w:ascii="Calibri" w:hAnsi="Calibri" w:cs="Calibri"/>
                <w:color w:val="000000" w:themeColor="text1"/>
              </w:rPr>
              <w:t>Impact on faith may be included in the answer.</w:t>
            </w:r>
          </w:p>
        </w:tc>
      </w:tr>
      <w:tr w:rsidR="00A03CD9" w:rsidRPr="00F72369" w14:paraId="0A073134" w14:textId="77777777" w:rsidTr="00593925">
        <w:trPr>
          <w:trHeight w:val="261"/>
        </w:trPr>
        <w:tc>
          <w:tcPr>
            <w:tcW w:w="222" w:type="dxa"/>
            <w:tcBorders>
              <w:top w:val="nil"/>
              <w:left w:val="nil"/>
              <w:bottom w:val="nil"/>
              <w:right w:val="nil"/>
            </w:tcBorders>
            <w:shd w:val="clear" w:color="auto" w:fill="auto"/>
            <w:noWrap/>
            <w:vAlign w:val="bottom"/>
            <w:hideMark/>
          </w:tcPr>
          <w:p w14:paraId="224A9DEC" w14:textId="77777777" w:rsidR="00A03CD9" w:rsidRPr="00F72369" w:rsidRDefault="00A03CD9" w:rsidP="00FA24D9">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23993EA1" w14:textId="77777777" w:rsidR="00A03CD9" w:rsidRPr="00F72369" w:rsidRDefault="00A03CD9" w:rsidP="00FA24D9">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49045C70" w14:textId="77777777" w:rsidR="00A03CD9" w:rsidRPr="00F72369" w:rsidRDefault="00A03CD9" w:rsidP="00FA24D9">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475B0622" w14:textId="77777777" w:rsidR="00A03CD9" w:rsidRPr="00F72369" w:rsidRDefault="00A03CD9" w:rsidP="00FA24D9">
            <w:pPr>
              <w:rPr>
                <w:color w:val="000000" w:themeColor="text1"/>
                <w:sz w:val="20"/>
                <w:szCs w:val="20"/>
              </w:rPr>
            </w:pPr>
          </w:p>
        </w:tc>
      </w:tr>
      <w:tr w:rsidR="00A03CD9" w:rsidRPr="00F72369" w14:paraId="45584677" w14:textId="77777777" w:rsidTr="00593925">
        <w:trPr>
          <w:trHeight w:val="278"/>
        </w:trPr>
        <w:tc>
          <w:tcPr>
            <w:tcW w:w="3586" w:type="dxa"/>
            <w:gridSpan w:val="2"/>
            <w:tcBorders>
              <w:top w:val="nil"/>
              <w:left w:val="nil"/>
              <w:bottom w:val="nil"/>
              <w:right w:val="nil"/>
            </w:tcBorders>
            <w:shd w:val="clear" w:color="auto" w:fill="auto"/>
            <w:noWrap/>
            <w:vAlign w:val="bottom"/>
            <w:hideMark/>
          </w:tcPr>
          <w:p w14:paraId="50F74C1D" w14:textId="77777777" w:rsidR="00A03CD9" w:rsidRPr="00F72369" w:rsidRDefault="00A03CD9" w:rsidP="00FA24D9">
            <w:pPr>
              <w:rPr>
                <w:rFonts w:ascii="Calibri" w:hAnsi="Calibri" w:cs="Calibri"/>
                <w:b/>
                <w:bCs/>
                <w:color w:val="000000" w:themeColor="text1"/>
              </w:rPr>
            </w:pPr>
            <w:r>
              <w:rPr>
                <w:rFonts w:ascii="Calibri" w:hAnsi="Calibri" w:cs="Calibri"/>
                <w:b/>
                <w:bCs/>
                <w:color w:val="000000" w:themeColor="text1"/>
              </w:rPr>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3A2FE587" w14:textId="77777777" w:rsidR="00A03CD9" w:rsidRPr="00F72369" w:rsidRDefault="00A03CD9" w:rsidP="00FA24D9">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5A854295" w14:textId="77777777" w:rsidR="00A03CD9" w:rsidRPr="00F72369" w:rsidRDefault="00A03CD9" w:rsidP="00FA24D9">
            <w:pPr>
              <w:rPr>
                <w:color w:val="000000" w:themeColor="text1"/>
                <w:sz w:val="20"/>
                <w:szCs w:val="20"/>
              </w:rPr>
            </w:pPr>
          </w:p>
        </w:tc>
      </w:tr>
      <w:tr w:rsidR="00A03CD9" w:rsidRPr="00381EC6" w14:paraId="0A777486" w14:textId="77777777" w:rsidTr="00593925">
        <w:trPr>
          <w:trHeight w:val="278"/>
        </w:trPr>
        <w:tc>
          <w:tcPr>
            <w:tcW w:w="222" w:type="dxa"/>
            <w:tcBorders>
              <w:top w:val="nil"/>
              <w:left w:val="nil"/>
              <w:bottom w:val="nil"/>
              <w:right w:val="nil"/>
            </w:tcBorders>
            <w:shd w:val="clear" w:color="auto" w:fill="auto"/>
            <w:noWrap/>
            <w:vAlign w:val="bottom"/>
            <w:hideMark/>
          </w:tcPr>
          <w:p w14:paraId="66941221" w14:textId="77777777" w:rsidR="00A03CD9" w:rsidRPr="00381EC6" w:rsidRDefault="00A03CD9" w:rsidP="00FA24D9">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9886017" w14:textId="77777777" w:rsidR="00A03CD9" w:rsidRPr="00381EC6" w:rsidRDefault="00A03CD9" w:rsidP="00FA24D9">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5FDB45F8" w14:textId="77777777" w:rsidR="00A03CD9" w:rsidRPr="00381EC6" w:rsidRDefault="00A03CD9" w:rsidP="00FA24D9">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7A181F58" w14:textId="77777777" w:rsidR="00A03CD9" w:rsidRPr="00381EC6" w:rsidRDefault="00A03CD9" w:rsidP="00FA24D9">
            <w:pPr>
              <w:rPr>
                <w:rFonts w:ascii="Calibri" w:hAnsi="Calibri" w:cs="Calibri"/>
                <w:color w:val="000000" w:themeColor="text1"/>
              </w:rPr>
            </w:pPr>
            <w:r w:rsidRPr="00381EC6">
              <w:rPr>
                <w:rFonts w:ascii="Calibri" w:hAnsi="Calibri" w:cs="Calibri"/>
                <w:color w:val="000000" w:themeColor="text1"/>
              </w:rPr>
              <w:t>Mastering (13 to 15 Points)</w:t>
            </w:r>
          </w:p>
        </w:tc>
      </w:tr>
      <w:tr w:rsidR="00A03CD9" w:rsidRPr="000363B0" w14:paraId="583F706C" w14:textId="77777777" w:rsidTr="00593925">
        <w:trPr>
          <w:trHeight w:val="2527"/>
        </w:trPr>
        <w:tc>
          <w:tcPr>
            <w:tcW w:w="222" w:type="dxa"/>
            <w:tcBorders>
              <w:top w:val="nil"/>
              <w:left w:val="nil"/>
              <w:bottom w:val="nil"/>
              <w:right w:val="nil"/>
            </w:tcBorders>
            <w:shd w:val="clear" w:color="auto" w:fill="auto"/>
            <w:noWrap/>
            <w:vAlign w:val="bottom"/>
            <w:hideMark/>
          </w:tcPr>
          <w:p w14:paraId="23BDEE68" w14:textId="77777777" w:rsidR="00A03CD9" w:rsidRPr="00381EC6" w:rsidRDefault="00A03CD9" w:rsidP="00FA24D9">
            <w:pPr>
              <w:rPr>
                <w:rFonts w:ascii="Calibri" w:hAnsi="Calibri" w:cs="Calibri"/>
                <w:color w:val="000000" w:themeColor="text1"/>
              </w:rPr>
            </w:pPr>
          </w:p>
        </w:tc>
        <w:tc>
          <w:tcPr>
            <w:tcW w:w="3364" w:type="dxa"/>
            <w:tcBorders>
              <w:top w:val="nil"/>
              <w:left w:val="single" w:sz="8" w:space="0" w:color="auto"/>
              <w:bottom w:val="single" w:sz="8" w:space="0" w:color="auto"/>
              <w:right w:val="single" w:sz="8" w:space="0" w:color="auto"/>
            </w:tcBorders>
            <w:shd w:val="clear" w:color="auto" w:fill="auto"/>
            <w:hideMark/>
          </w:tcPr>
          <w:p w14:paraId="486FC853" w14:textId="77777777" w:rsidR="00A03CD9" w:rsidRPr="00381EC6" w:rsidRDefault="00A03CD9" w:rsidP="00FA24D9">
            <w:pPr>
              <w:rPr>
                <w:rFonts w:ascii="Calibri" w:hAnsi="Calibri" w:cs="Calibri"/>
                <w:color w:val="000000" w:themeColor="text1"/>
              </w:rPr>
            </w:pPr>
            <w:r w:rsidRPr="00381EC6">
              <w:rPr>
                <w:rFonts w:ascii="Calibri" w:hAnsi="Calibri" w:cs="Calibri"/>
                <w:color w:val="000000" w:themeColor="text1"/>
              </w:rPr>
              <w:t>Paper is offered in an acceptable presentation but lacks consistent formatting. Paragraphs are too large. Word choice may not be appropriate for the ‘business style’ required for this course.</w:t>
            </w:r>
            <w:r>
              <w:rPr>
                <w:rFonts w:ascii="Calibri" w:hAnsi="Calibri" w:cs="Calibri"/>
                <w:color w:val="000000" w:themeColor="text1"/>
              </w:rPr>
              <w:t xml:space="preserv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0364E901" w14:textId="77777777" w:rsidR="00A03CD9" w:rsidRPr="00381EC6" w:rsidRDefault="00A03CD9" w:rsidP="00FA24D9">
            <w:pPr>
              <w:rPr>
                <w:rFonts w:ascii="Calibri" w:hAnsi="Calibri" w:cs="Calibri"/>
                <w:color w:val="000000" w:themeColor="text1"/>
              </w:rPr>
            </w:pPr>
            <w:r w:rsidRPr="00381EC6">
              <w:rPr>
                <w:rFonts w:ascii="Calibri" w:hAnsi="Calibri" w:cs="Calibri"/>
                <w:color w:val="000000" w:themeColor="text1"/>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514B7E77" w14:textId="77777777" w:rsidR="00A03CD9" w:rsidRPr="00381EC6" w:rsidRDefault="00A03CD9" w:rsidP="00FA24D9">
            <w:pPr>
              <w:rPr>
                <w:rFonts w:ascii="Calibri" w:hAnsi="Calibri" w:cs="Calibri"/>
                <w:color w:val="000000" w:themeColor="text1"/>
              </w:rPr>
            </w:pPr>
            <w:r>
              <w:rPr>
                <w:rFonts w:ascii="Calibri" w:hAnsi="Calibri" w:cs="Calibri"/>
                <w:color w:val="000000" w:themeColor="text1"/>
              </w:rPr>
              <w:t>Paper is very professional looking. Paragraphs are well formulated. Excellent word choice and appearance add to the overall content. Total appearance is exceptional.</w:t>
            </w:r>
          </w:p>
        </w:tc>
      </w:tr>
      <w:tr w:rsidR="00A03CD9" w:rsidRPr="00F72369" w14:paraId="45921A36" w14:textId="77777777" w:rsidTr="00593925">
        <w:trPr>
          <w:trHeight w:val="278"/>
        </w:trPr>
        <w:tc>
          <w:tcPr>
            <w:tcW w:w="3586" w:type="dxa"/>
            <w:gridSpan w:val="2"/>
            <w:tcBorders>
              <w:top w:val="nil"/>
              <w:left w:val="nil"/>
              <w:bottom w:val="nil"/>
              <w:right w:val="nil"/>
            </w:tcBorders>
            <w:shd w:val="clear" w:color="auto" w:fill="auto"/>
            <w:noWrap/>
            <w:vAlign w:val="bottom"/>
            <w:hideMark/>
          </w:tcPr>
          <w:p w14:paraId="14C8CD3B" w14:textId="77777777" w:rsidR="00A03CD9" w:rsidRDefault="00A03CD9" w:rsidP="00FA24D9">
            <w:pPr>
              <w:rPr>
                <w:rFonts w:ascii="Calibri" w:hAnsi="Calibri" w:cs="Calibri"/>
                <w:b/>
                <w:bCs/>
                <w:color w:val="000000" w:themeColor="text1"/>
              </w:rPr>
            </w:pPr>
          </w:p>
          <w:p w14:paraId="76761CC8" w14:textId="77777777" w:rsidR="00A03CD9" w:rsidRPr="00F72369" w:rsidRDefault="00A03CD9" w:rsidP="00FA24D9">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2C3B2862" w14:textId="77777777" w:rsidR="00A03CD9" w:rsidRPr="00F72369" w:rsidRDefault="00A03CD9" w:rsidP="00FA24D9">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7488F7AA" w14:textId="77777777" w:rsidR="00A03CD9" w:rsidRPr="00F72369" w:rsidRDefault="00A03CD9" w:rsidP="00FA24D9">
            <w:pPr>
              <w:rPr>
                <w:color w:val="000000" w:themeColor="text1"/>
                <w:sz w:val="20"/>
                <w:szCs w:val="20"/>
              </w:rPr>
            </w:pPr>
          </w:p>
        </w:tc>
      </w:tr>
      <w:tr w:rsidR="00A03CD9" w:rsidRPr="000363B0" w14:paraId="3078E5C2" w14:textId="77777777" w:rsidTr="00593925">
        <w:trPr>
          <w:trHeight w:val="278"/>
        </w:trPr>
        <w:tc>
          <w:tcPr>
            <w:tcW w:w="222" w:type="dxa"/>
            <w:tcBorders>
              <w:top w:val="nil"/>
              <w:left w:val="nil"/>
              <w:bottom w:val="nil"/>
              <w:right w:val="nil"/>
            </w:tcBorders>
            <w:shd w:val="clear" w:color="auto" w:fill="auto"/>
            <w:noWrap/>
            <w:vAlign w:val="bottom"/>
            <w:hideMark/>
          </w:tcPr>
          <w:p w14:paraId="1104615D" w14:textId="77777777" w:rsidR="00A03CD9" w:rsidRPr="000363B0" w:rsidRDefault="00A03CD9" w:rsidP="00FA24D9">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017D4CB" w14:textId="77777777" w:rsidR="00A03CD9" w:rsidRPr="000363B0" w:rsidRDefault="00A03CD9" w:rsidP="00FA24D9">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5D4B6FCC" w14:textId="77777777" w:rsidR="00A03CD9" w:rsidRPr="000363B0" w:rsidRDefault="00A03CD9" w:rsidP="00FA24D9">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320CCF49" w14:textId="77777777" w:rsidR="00A03CD9" w:rsidRPr="000363B0" w:rsidRDefault="00A03CD9" w:rsidP="00FA24D9">
            <w:pPr>
              <w:rPr>
                <w:rFonts w:ascii="Calibri" w:hAnsi="Calibri" w:cs="Calibri"/>
                <w:color w:val="000000" w:themeColor="text1"/>
              </w:rPr>
            </w:pPr>
            <w:r w:rsidRPr="000363B0">
              <w:rPr>
                <w:rFonts w:ascii="Calibri" w:hAnsi="Calibri" w:cs="Calibri"/>
                <w:color w:val="000000" w:themeColor="text1"/>
              </w:rPr>
              <w:t>Mastering (9 to 10 Points)</w:t>
            </w:r>
          </w:p>
        </w:tc>
      </w:tr>
      <w:tr w:rsidR="00A03CD9" w:rsidRPr="004D3581" w14:paraId="1221BFA7" w14:textId="77777777" w:rsidTr="00593925">
        <w:trPr>
          <w:trHeight w:val="1529"/>
        </w:trPr>
        <w:tc>
          <w:tcPr>
            <w:tcW w:w="222" w:type="dxa"/>
            <w:tcBorders>
              <w:top w:val="nil"/>
              <w:left w:val="nil"/>
              <w:bottom w:val="nil"/>
              <w:right w:val="nil"/>
            </w:tcBorders>
            <w:shd w:val="clear" w:color="auto" w:fill="auto"/>
            <w:noWrap/>
            <w:vAlign w:val="bottom"/>
            <w:hideMark/>
          </w:tcPr>
          <w:p w14:paraId="29130CD5" w14:textId="77777777" w:rsidR="00A03CD9" w:rsidRPr="00F72369" w:rsidRDefault="00A03CD9" w:rsidP="00FA24D9">
            <w:pPr>
              <w:rPr>
                <w:rFonts w:ascii="Calibri" w:hAnsi="Calibri" w:cs="Calibri"/>
                <w:color w:val="000000" w:themeColor="text1"/>
              </w:rPr>
            </w:pPr>
          </w:p>
        </w:tc>
        <w:tc>
          <w:tcPr>
            <w:tcW w:w="3364" w:type="dxa"/>
            <w:tcBorders>
              <w:top w:val="nil"/>
              <w:left w:val="single" w:sz="8" w:space="0" w:color="auto"/>
              <w:bottom w:val="single" w:sz="8" w:space="0" w:color="auto"/>
              <w:right w:val="single" w:sz="8" w:space="0" w:color="auto"/>
            </w:tcBorders>
            <w:shd w:val="clear" w:color="auto" w:fill="auto"/>
            <w:hideMark/>
          </w:tcPr>
          <w:p w14:paraId="5AE01A8C" w14:textId="77777777" w:rsidR="00A03CD9" w:rsidRPr="00F72369" w:rsidRDefault="00A03CD9" w:rsidP="00FA24D9">
            <w:pPr>
              <w:rPr>
                <w:rFonts w:ascii="Calibri" w:hAnsi="Calibri" w:cs="Calibri"/>
                <w:color w:val="000000" w:themeColor="text1"/>
              </w:rPr>
            </w:pPr>
            <w:r w:rsidRPr="00F72369">
              <w:rPr>
                <w:rFonts w:ascii="Calibri" w:hAnsi="Calibri" w:cs="Calibri"/>
                <w:color w:val="000000" w:themeColor="text1"/>
              </w:rPr>
              <w:t xml:space="preserve">Student </w:t>
            </w:r>
            <w:r>
              <w:rPr>
                <w:rFonts w:ascii="Calibri" w:hAnsi="Calibri" w:cs="Calibri"/>
                <w:color w:val="000000" w:themeColor="text1"/>
              </w:rPr>
              <w:t>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62675E86" w14:textId="77777777" w:rsidR="00A03CD9" w:rsidRPr="00F72369" w:rsidRDefault="00A03CD9" w:rsidP="00FA24D9">
            <w:pPr>
              <w:rPr>
                <w:rFonts w:ascii="Calibri" w:hAnsi="Calibri" w:cs="Calibri"/>
                <w:color w:val="000000" w:themeColor="text1"/>
              </w:rPr>
            </w:pPr>
            <w:r>
              <w:rPr>
                <w:rFonts w:ascii="Calibri" w:hAnsi="Calibri" w:cs="Calibri"/>
                <w:color w:val="000000" w:themeColor="text1"/>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32A22993" w14:textId="77777777" w:rsidR="00A03CD9" w:rsidRPr="00F72369" w:rsidRDefault="00A03CD9" w:rsidP="00FA24D9">
            <w:pPr>
              <w:rPr>
                <w:rFonts w:ascii="Calibri" w:hAnsi="Calibri" w:cs="Calibri"/>
                <w:color w:val="000000" w:themeColor="text1"/>
              </w:rPr>
            </w:pPr>
            <w:r>
              <w:rPr>
                <w:rFonts w:ascii="Calibri" w:hAnsi="Calibri" w:cs="Calibri"/>
                <w:color w:val="000000" w:themeColor="text1"/>
              </w:rPr>
              <w:t>Sources are rarely from textbooks and often from creative sources.</w:t>
            </w:r>
          </w:p>
        </w:tc>
      </w:tr>
    </w:tbl>
    <w:p w14:paraId="2623A640" w14:textId="379FA0F3" w:rsidR="00967230" w:rsidRDefault="00967230" w:rsidP="00B60FFC"/>
    <w:p w14:paraId="291AFEEF" w14:textId="77777777" w:rsidR="00BC3FC1" w:rsidRDefault="00BC3FC1">
      <w:pPr>
        <w:rPr>
          <w:rFonts w:asciiTheme="majorHAnsi" w:eastAsiaTheme="majorEastAsia" w:hAnsiTheme="majorHAnsi" w:cstheme="majorBidi"/>
          <w:b/>
          <w:bCs/>
          <w:i/>
          <w:color w:val="4F81BD" w:themeColor="accent1"/>
        </w:rPr>
      </w:pPr>
      <w:r>
        <w:rPr>
          <w:i/>
        </w:rPr>
        <w:br w:type="page"/>
      </w:r>
    </w:p>
    <w:p w14:paraId="2ED1C39C" w14:textId="5F1B635D" w:rsidR="00851D5D" w:rsidRPr="00593925" w:rsidRDefault="00851D5D" w:rsidP="00851D5D">
      <w:pPr>
        <w:pStyle w:val="Heading3"/>
        <w:spacing w:after="120"/>
        <w:rPr>
          <w:i/>
          <w:sz w:val="24"/>
          <w:szCs w:val="24"/>
        </w:rPr>
      </w:pPr>
      <w:r w:rsidRPr="00593925">
        <w:rPr>
          <w:i/>
          <w:sz w:val="24"/>
          <w:szCs w:val="24"/>
        </w:rPr>
        <w:lastRenderedPageBreak/>
        <w:t xml:space="preserve">Assessment </w:t>
      </w:r>
      <w:r w:rsidR="000821E2" w:rsidRPr="00593925">
        <w:rPr>
          <w:i/>
          <w:sz w:val="24"/>
          <w:szCs w:val="24"/>
        </w:rPr>
        <w:t>2.</w:t>
      </w:r>
      <w:r w:rsidRPr="00593925">
        <w:rPr>
          <w:i/>
          <w:sz w:val="24"/>
          <w:szCs w:val="24"/>
        </w:rPr>
        <w:t>2: F</w:t>
      </w:r>
      <w:r w:rsidR="00073B02">
        <w:rPr>
          <w:i/>
          <w:sz w:val="24"/>
          <w:szCs w:val="24"/>
        </w:rPr>
        <w:t>AR Centre</w:t>
      </w:r>
      <w:r w:rsidRPr="00593925">
        <w:rPr>
          <w:i/>
          <w:sz w:val="24"/>
          <w:szCs w:val="24"/>
        </w:rPr>
        <w:t xml:space="preserve"> Participation</w:t>
      </w:r>
    </w:p>
    <w:p w14:paraId="404A08AC" w14:textId="42EE54D2" w:rsidR="00851D5D" w:rsidRDefault="00527960" w:rsidP="00851D5D">
      <w:r>
        <w:t>You</w:t>
      </w:r>
      <w:r w:rsidR="00851D5D">
        <w:t xml:space="preserve"> are expected to complete </w:t>
      </w:r>
      <w:r>
        <w:t>your</w:t>
      </w:r>
      <w:r w:rsidR="00851D5D">
        <w:t xml:space="preserve"> reading assignments prior to class. Then during class, opening (with honesty and respect) join in on class discussions, small group discussions, and presentations. </w:t>
      </w:r>
    </w:p>
    <w:p w14:paraId="5C92D68A" w14:textId="77777777" w:rsidR="00073B02" w:rsidRPr="00823AD6" w:rsidRDefault="00073B02" w:rsidP="00073B02">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4C38E351" w14:textId="77777777" w:rsidR="00073B02" w:rsidRPr="00AD77A3" w:rsidRDefault="00073B02" w:rsidP="00851D5D"/>
    <w:p w14:paraId="6120A262" w14:textId="38BFC3B2" w:rsidR="00851D5D" w:rsidRPr="00593925" w:rsidRDefault="00851D5D" w:rsidP="00851D5D">
      <w:pPr>
        <w:pStyle w:val="Heading3"/>
        <w:spacing w:after="120"/>
        <w:rPr>
          <w:i/>
          <w:sz w:val="24"/>
          <w:szCs w:val="24"/>
        </w:rPr>
      </w:pPr>
      <w:r w:rsidRPr="00593925">
        <w:rPr>
          <w:i/>
          <w:sz w:val="24"/>
          <w:szCs w:val="24"/>
        </w:rPr>
        <w:t>F</w:t>
      </w:r>
      <w:r w:rsidR="00073B02">
        <w:rPr>
          <w:i/>
          <w:sz w:val="24"/>
          <w:szCs w:val="24"/>
        </w:rPr>
        <w:t>AR Centre</w:t>
      </w:r>
      <w:r w:rsidRPr="00593925">
        <w:rPr>
          <w:i/>
          <w:sz w:val="24"/>
          <w:szCs w:val="24"/>
        </w:rPr>
        <w:t xml:space="preserve"> Participation Grading Criteria:</w:t>
      </w:r>
    </w:p>
    <w:p w14:paraId="58A3432B" w14:textId="114DF17F" w:rsidR="00B737DB" w:rsidRPr="00593925" w:rsidRDefault="00851D5D" w:rsidP="00593925">
      <w:pPr>
        <w:pStyle w:val="NormalWeb"/>
        <w:spacing w:before="0" w:beforeAutospacing="0" w:after="240" w:afterAutospacing="0"/>
        <w:rPr>
          <w:rFonts w:cstheme="minorHAnsi"/>
          <w:color w:val="000000" w:themeColor="text1"/>
        </w:rPr>
      </w:pPr>
      <w:r w:rsidRPr="00593925">
        <w:rPr>
          <w:rFonts w:asciiTheme="minorHAnsi" w:hAnsiTheme="minorHAnsi" w:cstheme="minorHAnsi"/>
          <w:color w:val="000000" w:themeColor="text1"/>
          <w:sz w:val="22"/>
          <w:szCs w:val="22"/>
        </w:rPr>
        <w:t xml:space="preserve">Using the TWU general guide to grading found in the syllabus, the Facilitator will provide a score </w:t>
      </w:r>
      <w:r w:rsidR="00B737DB" w:rsidRPr="00593925">
        <w:rPr>
          <w:rFonts w:asciiTheme="minorHAnsi" w:hAnsiTheme="minorHAnsi" w:cstheme="minorHAnsi"/>
          <w:color w:val="000000" w:themeColor="text1"/>
          <w:sz w:val="22"/>
          <w:szCs w:val="22"/>
        </w:rPr>
        <w:t xml:space="preserve">(and any applicable feedback) </w:t>
      </w:r>
      <w:r w:rsidRPr="00593925">
        <w:rPr>
          <w:rFonts w:asciiTheme="minorHAnsi" w:hAnsiTheme="minorHAnsi" w:cstheme="minorHAnsi"/>
          <w:color w:val="000000" w:themeColor="text1"/>
          <w:sz w:val="22"/>
          <w:szCs w:val="22"/>
        </w:rPr>
        <w:t xml:space="preserve">to the Instructor, </w:t>
      </w:r>
      <w:r w:rsidR="00B737DB" w:rsidRPr="00593925">
        <w:rPr>
          <w:rFonts w:asciiTheme="minorHAnsi" w:hAnsiTheme="minorHAnsi" w:cstheme="minorHAnsi"/>
          <w:color w:val="000000" w:themeColor="text1"/>
          <w:sz w:val="22"/>
          <w:szCs w:val="22"/>
        </w:rPr>
        <w:t xml:space="preserve">namely, </w:t>
      </w:r>
      <w:r w:rsidRPr="00593925">
        <w:rPr>
          <w:rFonts w:asciiTheme="minorHAnsi" w:hAnsiTheme="minorHAnsi" w:cstheme="minorHAnsi"/>
          <w:color w:val="000000" w:themeColor="text1"/>
          <w:sz w:val="22"/>
          <w:szCs w:val="22"/>
        </w:rPr>
        <w:t xml:space="preserve">an evaluation of each student’s participation in the weekly sessions. Since these cannot be made up, attendance is mandatory. </w:t>
      </w:r>
    </w:p>
    <w:p w14:paraId="1DB3D18C" w14:textId="30FEE184" w:rsidR="00527960" w:rsidRPr="00593925" w:rsidRDefault="00527960" w:rsidP="00593925">
      <w:pPr>
        <w:pStyle w:val="NormalWeb"/>
        <w:spacing w:before="0" w:beforeAutospacing="0" w:after="240" w:afterAutospacing="0"/>
        <w:rPr>
          <w:rFonts w:cstheme="minorHAnsi"/>
          <w:color w:val="000000" w:themeColor="text1"/>
        </w:rPr>
      </w:pPr>
      <w:r w:rsidRPr="00593925">
        <w:rPr>
          <w:rFonts w:asciiTheme="minorHAnsi" w:hAnsiTheme="minorHAnsi" w:cstheme="minorHAnsi"/>
          <w:color w:val="000000" w:themeColor="text1"/>
          <w:sz w:val="22"/>
          <w:szCs w:val="22"/>
        </w:rPr>
        <w:t>For the Facilitator feedback, scoring is based on the below rubric.</w:t>
      </w:r>
    </w:p>
    <w:p w14:paraId="167AB45D" w14:textId="2FC3667F" w:rsidR="00527960" w:rsidRPr="00593925" w:rsidRDefault="00527960" w:rsidP="00593925">
      <w:pPr>
        <w:pStyle w:val="NormalWeb"/>
        <w:numPr>
          <w:ilvl w:val="0"/>
          <w:numId w:val="26"/>
        </w:numPr>
        <w:spacing w:before="0" w:beforeAutospacing="0" w:after="0" w:afterAutospacing="0"/>
        <w:rPr>
          <w:rFonts w:cstheme="minorHAnsi"/>
          <w:color w:val="000000" w:themeColor="text1"/>
        </w:rPr>
      </w:pPr>
      <w:r w:rsidRPr="00593925">
        <w:rPr>
          <w:rFonts w:asciiTheme="minorHAnsi" w:hAnsiTheme="minorHAnsi" w:cstheme="minorHAnsi"/>
          <w:color w:val="000000" w:themeColor="text1"/>
          <w:sz w:val="22"/>
          <w:szCs w:val="22"/>
        </w:rPr>
        <w:t xml:space="preserve">Attendance: 0 points for </w:t>
      </w:r>
      <w:r w:rsidR="007F6597" w:rsidRPr="00593925">
        <w:rPr>
          <w:rFonts w:asciiTheme="minorHAnsi" w:hAnsiTheme="minorHAnsi" w:cstheme="minorHAnsi"/>
          <w:color w:val="000000" w:themeColor="text1"/>
          <w:sz w:val="22"/>
          <w:szCs w:val="22"/>
        </w:rPr>
        <w:t>an absence</w:t>
      </w:r>
      <w:r w:rsidRPr="00593925">
        <w:rPr>
          <w:rFonts w:asciiTheme="minorHAnsi" w:hAnsiTheme="minorHAnsi" w:cstheme="minorHAnsi"/>
          <w:color w:val="000000" w:themeColor="text1"/>
          <w:sz w:val="22"/>
          <w:szCs w:val="22"/>
        </w:rPr>
        <w:t>, 10 for being late, and 25 for full attendance</w:t>
      </w:r>
    </w:p>
    <w:p w14:paraId="7C6618B7" w14:textId="77777777" w:rsidR="00527960" w:rsidRPr="00593925" w:rsidRDefault="00527960" w:rsidP="00593925">
      <w:pPr>
        <w:pStyle w:val="NormalWeb"/>
        <w:numPr>
          <w:ilvl w:val="0"/>
          <w:numId w:val="26"/>
        </w:numPr>
        <w:spacing w:before="0" w:beforeAutospacing="0" w:after="0" w:afterAutospacing="0"/>
        <w:rPr>
          <w:rFonts w:cstheme="minorHAnsi"/>
          <w:color w:val="000000" w:themeColor="text1"/>
        </w:rPr>
      </w:pPr>
      <w:r w:rsidRPr="00593925">
        <w:rPr>
          <w:rFonts w:asciiTheme="minorHAnsi" w:hAnsiTheme="minorHAnsi" w:cstheme="minorHAnsi"/>
          <w:color w:val="000000" w:themeColor="text1"/>
          <w:sz w:val="22"/>
          <w:szCs w:val="22"/>
        </w:rPr>
        <w:t>Attentiveness, up to 25 points</w:t>
      </w:r>
    </w:p>
    <w:p w14:paraId="73CF28E0" w14:textId="0B81D70B" w:rsidR="00527960" w:rsidRPr="00593925" w:rsidRDefault="00527960" w:rsidP="00593925">
      <w:pPr>
        <w:pStyle w:val="NormalWeb"/>
        <w:numPr>
          <w:ilvl w:val="0"/>
          <w:numId w:val="26"/>
        </w:numPr>
        <w:spacing w:before="0" w:beforeAutospacing="0" w:after="0" w:afterAutospacing="0"/>
        <w:rPr>
          <w:rFonts w:cstheme="minorHAnsi"/>
          <w:color w:val="000000" w:themeColor="text1"/>
        </w:rPr>
      </w:pPr>
      <w:r w:rsidRPr="00593925">
        <w:rPr>
          <w:rFonts w:asciiTheme="minorHAnsi" w:hAnsiTheme="minorHAnsi" w:cstheme="minorHAnsi"/>
          <w:color w:val="000000" w:themeColor="text1"/>
          <w:sz w:val="22"/>
          <w:szCs w:val="22"/>
        </w:rPr>
        <w:t xml:space="preserve">Quality of </w:t>
      </w:r>
      <w:r w:rsidR="007F6597" w:rsidRPr="00593925">
        <w:rPr>
          <w:rFonts w:asciiTheme="minorHAnsi" w:hAnsiTheme="minorHAnsi" w:cstheme="minorHAnsi"/>
          <w:color w:val="000000" w:themeColor="text1"/>
          <w:sz w:val="22"/>
          <w:szCs w:val="22"/>
        </w:rPr>
        <w:t>c</w:t>
      </w:r>
      <w:r w:rsidRPr="00593925">
        <w:rPr>
          <w:rFonts w:asciiTheme="minorHAnsi" w:hAnsiTheme="minorHAnsi" w:cstheme="minorHAnsi"/>
          <w:color w:val="000000" w:themeColor="text1"/>
          <w:sz w:val="22"/>
          <w:szCs w:val="22"/>
        </w:rPr>
        <w:t xml:space="preserve">lass &amp; </w:t>
      </w:r>
      <w:r w:rsidR="007F6597" w:rsidRPr="00593925">
        <w:rPr>
          <w:rFonts w:asciiTheme="minorHAnsi" w:hAnsiTheme="minorHAnsi" w:cstheme="minorHAnsi"/>
          <w:color w:val="000000" w:themeColor="text1"/>
          <w:sz w:val="22"/>
          <w:szCs w:val="22"/>
        </w:rPr>
        <w:t>s</w:t>
      </w:r>
      <w:r w:rsidRPr="00593925">
        <w:rPr>
          <w:rFonts w:asciiTheme="minorHAnsi" w:hAnsiTheme="minorHAnsi" w:cstheme="minorHAnsi"/>
          <w:color w:val="000000" w:themeColor="text1"/>
          <w:sz w:val="22"/>
          <w:szCs w:val="22"/>
        </w:rPr>
        <w:t>mall group discussions, up to 25 points</w:t>
      </w:r>
    </w:p>
    <w:p w14:paraId="6D601814" w14:textId="0F236F88" w:rsidR="00527960" w:rsidRPr="00593925" w:rsidRDefault="00527960" w:rsidP="00593925">
      <w:pPr>
        <w:pStyle w:val="NormalWeb"/>
        <w:numPr>
          <w:ilvl w:val="0"/>
          <w:numId w:val="26"/>
        </w:numPr>
        <w:spacing w:before="0" w:beforeAutospacing="0" w:after="0" w:afterAutospacing="0"/>
        <w:rPr>
          <w:rFonts w:cstheme="minorHAnsi"/>
          <w:color w:val="000000" w:themeColor="text1"/>
        </w:rPr>
      </w:pPr>
      <w:r w:rsidRPr="00593925">
        <w:rPr>
          <w:rFonts w:asciiTheme="minorHAnsi" w:hAnsiTheme="minorHAnsi" w:cstheme="minorHAnsi"/>
          <w:color w:val="000000" w:themeColor="text1"/>
          <w:sz w:val="22"/>
          <w:szCs w:val="22"/>
        </w:rPr>
        <w:t xml:space="preserve">Quality of </w:t>
      </w:r>
      <w:r w:rsidR="007F6597" w:rsidRPr="00593925">
        <w:rPr>
          <w:rFonts w:asciiTheme="minorHAnsi" w:hAnsiTheme="minorHAnsi" w:cstheme="minorHAnsi"/>
          <w:color w:val="000000" w:themeColor="text1"/>
          <w:sz w:val="22"/>
          <w:szCs w:val="22"/>
        </w:rPr>
        <w:t>p</w:t>
      </w:r>
      <w:r w:rsidRPr="00593925">
        <w:rPr>
          <w:rFonts w:asciiTheme="minorHAnsi" w:hAnsiTheme="minorHAnsi" w:cstheme="minorHAnsi"/>
          <w:color w:val="000000" w:themeColor="text1"/>
          <w:sz w:val="22"/>
          <w:szCs w:val="22"/>
        </w:rPr>
        <w:t>resentations, up to 25 points</w:t>
      </w:r>
    </w:p>
    <w:p w14:paraId="1A88971A" w14:textId="5D7A602A" w:rsidR="00527960" w:rsidRDefault="00527960" w:rsidP="00A00CDA">
      <w:pPr>
        <w:pStyle w:val="NormalWeb"/>
        <w:numPr>
          <w:ilvl w:val="1"/>
          <w:numId w:val="26"/>
        </w:numPr>
        <w:spacing w:before="0" w:beforeAutospacing="0" w:after="0" w:afterAutospacing="0"/>
        <w:rPr>
          <w:rFonts w:asciiTheme="minorHAnsi" w:hAnsiTheme="minorHAnsi" w:cstheme="minorHAnsi"/>
          <w:color w:val="000000" w:themeColor="text1"/>
          <w:sz w:val="22"/>
          <w:szCs w:val="22"/>
        </w:rPr>
      </w:pPr>
      <w:r w:rsidRPr="00593925">
        <w:rPr>
          <w:rFonts w:asciiTheme="minorHAnsi" w:hAnsiTheme="minorHAnsi" w:cstheme="minorHAnsi"/>
          <w:color w:val="000000" w:themeColor="text1"/>
          <w:sz w:val="22"/>
          <w:szCs w:val="22"/>
        </w:rPr>
        <w:t xml:space="preserve">In the event of </w:t>
      </w:r>
      <w:r w:rsidR="007F6597" w:rsidRPr="00593925">
        <w:rPr>
          <w:rFonts w:asciiTheme="minorHAnsi" w:hAnsiTheme="minorHAnsi" w:cstheme="minorHAnsi"/>
          <w:color w:val="000000" w:themeColor="text1"/>
          <w:sz w:val="22"/>
          <w:szCs w:val="22"/>
        </w:rPr>
        <w:t>g</w:t>
      </w:r>
      <w:r w:rsidRPr="00593925">
        <w:rPr>
          <w:rFonts w:asciiTheme="minorHAnsi" w:hAnsiTheme="minorHAnsi" w:cstheme="minorHAnsi"/>
          <w:color w:val="000000" w:themeColor="text1"/>
          <w:sz w:val="22"/>
          <w:szCs w:val="22"/>
        </w:rPr>
        <w:t>roup presentations, the group will share the same score</w:t>
      </w:r>
    </w:p>
    <w:p w14:paraId="4E2B7AD8" w14:textId="77777777" w:rsidR="00A00CDA" w:rsidRPr="00593925" w:rsidRDefault="00A00CDA" w:rsidP="00593925">
      <w:pPr>
        <w:pStyle w:val="NormalWeb"/>
        <w:spacing w:before="0" w:beforeAutospacing="0" w:after="0" w:afterAutospacing="0"/>
        <w:rPr>
          <w:rFonts w:cstheme="minorHAnsi"/>
          <w:color w:val="000000" w:themeColor="text1"/>
        </w:rPr>
      </w:pPr>
    </w:p>
    <w:p w14:paraId="6BDDDB0E" w14:textId="3AC80818" w:rsidR="00B737DB" w:rsidRPr="00593925" w:rsidRDefault="00B737DB" w:rsidP="00593925">
      <w:pPr>
        <w:pStyle w:val="NormalWeb"/>
        <w:spacing w:before="0" w:beforeAutospacing="0" w:after="240" w:afterAutospacing="0"/>
        <w:rPr>
          <w:rFonts w:cstheme="minorHAnsi"/>
          <w:color w:val="000000" w:themeColor="text1"/>
        </w:rPr>
      </w:pPr>
      <w:r w:rsidRPr="00593925">
        <w:rPr>
          <w:rFonts w:asciiTheme="minorHAnsi" w:hAnsiTheme="minorHAnsi" w:cstheme="minorHAnsi"/>
          <w:color w:val="000000" w:themeColor="text1"/>
          <w:sz w:val="22"/>
          <w:szCs w:val="22"/>
        </w:rPr>
        <w:t>Plus, you will submit a Weekly Recap Status Report</w:t>
      </w:r>
      <w:r w:rsidR="006F45B5" w:rsidRPr="00593925">
        <w:rPr>
          <w:rFonts w:asciiTheme="minorHAnsi" w:hAnsiTheme="minorHAnsi" w:cstheme="minorHAnsi"/>
          <w:color w:val="000000" w:themeColor="text1"/>
          <w:sz w:val="22"/>
          <w:szCs w:val="22"/>
        </w:rPr>
        <w:t xml:space="preserve"> (uploaded onto Moodle)</w:t>
      </w:r>
      <w:r w:rsidRPr="00593925">
        <w:rPr>
          <w:rFonts w:asciiTheme="minorHAnsi" w:hAnsiTheme="minorHAnsi" w:cstheme="minorHAnsi"/>
          <w:color w:val="000000" w:themeColor="text1"/>
          <w:sz w:val="22"/>
          <w:szCs w:val="22"/>
        </w:rPr>
        <w:t xml:space="preserve">. </w:t>
      </w:r>
      <w:r w:rsidR="00527960" w:rsidRPr="00593925">
        <w:rPr>
          <w:rFonts w:asciiTheme="minorHAnsi" w:hAnsiTheme="minorHAnsi" w:cstheme="minorHAnsi"/>
          <w:color w:val="000000" w:themeColor="text1"/>
          <w:sz w:val="22"/>
          <w:szCs w:val="22"/>
        </w:rPr>
        <w:t>You can score up to 100 points for this.</w:t>
      </w:r>
    </w:p>
    <w:p w14:paraId="4A8B0743" w14:textId="77777777" w:rsidR="00A03CD9" w:rsidRDefault="00A03CD9">
      <w:pPr>
        <w:rPr>
          <w:rFonts w:asciiTheme="majorHAnsi" w:eastAsiaTheme="majorEastAsia" w:hAnsiTheme="majorHAnsi" w:cstheme="majorBidi"/>
          <w:b/>
          <w:bCs/>
          <w:color w:val="4F81BD" w:themeColor="accent1"/>
          <w:sz w:val="26"/>
          <w:szCs w:val="26"/>
        </w:rPr>
      </w:pPr>
      <w:r>
        <w:br w:type="page"/>
      </w:r>
    </w:p>
    <w:p w14:paraId="736D79E1" w14:textId="3EB89724" w:rsidR="00967230" w:rsidRPr="0043162B" w:rsidRDefault="00AD77A3" w:rsidP="00967230">
      <w:pPr>
        <w:pStyle w:val="Heading2"/>
        <w:rPr>
          <w:bCs w:val="0"/>
        </w:rPr>
      </w:pPr>
      <w:r>
        <w:lastRenderedPageBreak/>
        <w:t>Checking</w:t>
      </w:r>
      <w:r w:rsidR="00967230" w:rsidRPr="0043162B">
        <w:t xml:space="preserve"> your Learning</w:t>
      </w:r>
    </w:p>
    <w:p w14:paraId="49E9A05A" w14:textId="64E2C84A" w:rsidR="00967230" w:rsidRDefault="00967230" w:rsidP="00967230">
      <w:r>
        <w:t>Before you move on to the next unit, you may want to check to make sure that you are able to:</w:t>
      </w:r>
      <w:r w:rsidRPr="00943C2B">
        <w:t xml:space="preserve"> </w:t>
      </w:r>
    </w:p>
    <w:p w14:paraId="6B063A92" w14:textId="23986533" w:rsidR="008D29A0" w:rsidRPr="00593925" w:rsidRDefault="006F45B5" w:rsidP="008D29A0">
      <w:pPr>
        <w:pStyle w:val="ListParagraph"/>
        <w:numPr>
          <w:ilvl w:val="0"/>
          <w:numId w:val="2"/>
        </w:numPr>
        <w:spacing w:after="120"/>
        <w:rPr>
          <w:color w:val="000000" w:themeColor="text1"/>
        </w:rPr>
      </w:pPr>
      <w:r w:rsidRPr="00593925">
        <w:rPr>
          <w:color w:val="000000" w:themeColor="text1"/>
        </w:rPr>
        <w:t xml:space="preserve">Draft the key portions of a </w:t>
      </w:r>
      <w:r w:rsidR="007F6597">
        <w:rPr>
          <w:color w:val="000000" w:themeColor="text1"/>
        </w:rPr>
        <w:t>p</w:t>
      </w:r>
      <w:r w:rsidRPr="00593925">
        <w:rPr>
          <w:color w:val="000000" w:themeColor="text1"/>
        </w:rPr>
        <w:t>roject, including:</w:t>
      </w:r>
    </w:p>
    <w:p w14:paraId="03C70AE6" w14:textId="053A86A3" w:rsidR="006F45B5" w:rsidRPr="00593925" w:rsidRDefault="006F45B5" w:rsidP="006F45B5">
      <w:pPr>
        <w:pStyle w:val="ListParagraph"/>
        <w:numPr>
          <w:ilvl w:val="1"/>
          <w:numId w:val="2"/>
        </w:numPr>
        <w:spacing w:after="120"/>
        <w:rPr>
          <w:color w:val="000000" w:themeColor="text1"/>
        </w:rPr>
      </w:pPr>
      <w:r w:rsidRPr="00593925">
        <w:rPr>
          <w:color w:val="000000" w:themeColor="text1"/>
        </w:rPr>
        <w:t>Charter Statement</w:t>
      </w:r>
    </w:p>
    <w:p w14:paraId="314BC21B" w14:textId="4D392095" w:rsidR="006F45B5" w:rsidRPr="00593925" w:rsidRDefault="006F45B5" w:rsidP="006F45B5">
      <w:pPr>
        <w:pStyle w:val="ListParagraph"/>
        <w:numPr>
          <w:ilvl w:val="1"/>
          <w:numId w:val="2"/>
        </w:numPr>
        <w:spacing w:after="120"/>
        <w:rPr>
          <w:color w:val="000000" w:themeColor="text1"/>
        </w:rPr>
      </w:pPr>
      <w:r w:rsidRPr="00593925">
        <w:rPr>
          <w:color w:val="000000" w:themeColor="text1"/>
        </w:rPr>
        <w:t>Scope Statement</w:t>
      </w:r>
    </w:p>
    <w:p w14:paraId="23A3E13A" w14:textId="48FD212E" w:rsidR="006F45B5" w:rsidRPr="00593925" w:rsidRDefault="006F45B5" w:rsidP="006F45B5">
      <w:pPr>
        <w:pStyle w:val="ListParagraph"/>
        <w:numPr>
          <w:ilvl w:val="1"/>
          <w:numId w:val="2"/>
        </w:numPr>
        <w:spacing w:after="120"/>
        <w:rPr>
          <w:color w:val="000000" w:themeColor="text1"/>
        </w:rPr>
      </w:pPr>
      <w:r w:rsidRPr="00593925">
        <w:rPr>
          <w:color w:val="000000" w:themeColor="text1"/>
        </w:rPr>
        <w:t>High-level budget</w:t>
      </w:r>
    </w:p>
    <w:p w14:paraId="31EEC66A" w14:textId="05D72D56" w:rsidR="006F45B5" w:rsidRPr="00593925" w:rsidRDefault="006F45B5" w:rsidP="006F45B5">
      <w:pPr>
        <w:pStyle w:val="ListParagraph"/>
        <w:numPr>
          <w:ilvl w:val="1"/>
          <w:numId w:val="2"/>
        </w:numPr>
        <w:spacing w:after="120"/>
        <w:rPr>
          <w:color w:val="000000" w:themeColor="text1"/>
        </w:rPr>
      </w:pPr>
      <w:r w:rsidRPr="00593925">
        <w:rPr>
          <w:color w:val="000000" w:themeColor="text1"/>
        </w:rPr>
        <w:t>Major milestone WBS</w:t>
      </w:r>
    </w:p>
    <w:p w14:paraId="3AF135AF" w14:textId="4138E01D" w:rsidR="00C01A19" w:rsidRPr="00593925" w:rsidRDefault="006F45B5" w:rsidP="00C01A19">
      <w:pPr>
        <w:pStyle w:val="ListParagraph"/>
        <w:numPr>
          <w:ilvl w:val="0"/>
          <w:numId w:val="2"/>
        </w:numPr>
        <w:spacing w:after="120"/>
        <w:rPr>
          <w:color w:val="000000" w:themeColor="text1"/>
        </w:rPr>
      </w:pPr>
      <w:r w:rsidRPr="00593925">
        <w:rPr>
          <w:color w:val="000000" w:themeColor="text1"/>
        </w:rPr>
        <w:t>Calculate Future Value and Present Value as key financial formulae to make decisions to start a project and/or to select projects to do.</w:t>
      </w:r>
    </w:p>
    <w:p w14:paraId="27A3035B" w14:textId="2DDE5462" w:rsidR="006F45B5" w:rsidRPr="00593925" w:rsidRDefault="006F45B5" w:rsidP="00C01A19">
      <w:pPr>
        <w:pStyle w:val="ListParagraph"/>
        <w:numPr>
          <w:ilvl w:val="0"/>
          <w:numId w:val="2"/>
        </w:numPr>
        <w:spacing w:after="120"/>
        <w:rPr>
          <w:color w:val="000000" w:themeColor="text1"/>
        </w:rPr>
      </w:pPr>
      <w:r w:rsidRPr="00593925">
        <w:rPr>
          <w:color w:val="000000" w:themeColor="text1"/>
        </w:rPr>
        <w:t xml:space="preserve">Determine the communication needs of </w:t>
      </w:r>
      <w:r w:rsidR="007F6597">
        <w:rPr>
          <w:color w:val="000000" w:themeColor="text1"/>
        </w:rPr>
        <w:t>s</w:t>
      </w:r>
      <w:r w:rsidRPr="00593925">
        <w:rPr>
          <w:color w:val="000000" w:themeColor="text1"/>
        </w:rPr>
        <w:t xml:space="preserve">takeholders and build a </w:t>
      </w:r>
      <w:r w:rsidR="007F6597">
        <w:rPr>
          <w:color w:val="000000" w:themeColor="text1"/>
        </w:rPr>
        <w:t>m</w:t>
      </w:r>
      <w:r w:rsidRPr="00593925">
        <w:rPr>
          <w:color w:val="000000" w:themeColor="text1"/>
        </w:rPr>
        <w:t xml:space="preserve">onitoring and </w:t>
      </w:r>
      <w:r w:rsidR="007F6597">
        <w:rPr>
          <w:color w:val="000000" w:themeColor="text1"/>
        </w:rPr>
        <w:t>c</w:t>
      </w:r>
      <w:r w:rsidRPr="00593925">
        <w:rPr>
          <w:color w:val="000000" w:themeColor="text1"/>
        </w:rPr>
        <w:t>ontrolling ‘dashboard</w:t>
      </w:r>
      <w:r w:rsidR="0021541C" w:rsidRPr="00593925">
        <w:rPr>
          <w:color w:val="000000" w:themeColor="text1"/>
        </w:rPr>
        <w:t>’ of charts</w:t>
      </w:r>
      <w:r w:rsidRPr="00593925">
        <w:rPr>
          <w:color w:val="000000" w:themeColor="text1"/>
        </w:rPr>
        <w:t>.</w:t>
      </w:r>
    </w:p>
    <w:p w14:paraId="15A5B2BE" w14:textId="5AFA9CE6" w:rsidR="006F45B5" w:rsidRPr="00593925" w:rsidRDefault="006F45B5" w:rsidP="00C01A19">
      <w:pPr>
        <w:pStyle w:val="ListParagraph"/>
        <w:numPr>
          <w:ilvl w:val="0"/>
          <w:numId w:val="2"/>
        </w:numPr>
        <w:spacing w:after="120"/>
        <w:rPr>
          <w:color w:val="000000" w:themeColor="text1"/>
        </w:rPr>
      </w:pPr>
      <w:r w:rsidRPr="00593925">
        <w:rPr>
          <w:color w:val="000000" w:themeColor="text1"/>
        </w:rPr>
        <w:t xml:space="preserve">Select/build a Change Control Request Form that fits within the </w:t>
      </w:r>
      <w:r w:rsidR="007F6597">
        <w:rPr>
          <w:color w:val="000000" w:themeColor="text1"/>
        </w:rPr>
        <w:t>c</w:t>
      </w:r>
      <w:r w:rsidRPr="00593925">
        <w:rPr>
          <w:color w:val="000000" w:themeColor="text1"/>
        </w:rPr>
        <w:t xml:space="preserve">hange </w:t>
      </w:r>
      <w:r w:rsidR="007F6597">
        <w:rPr>
          <w:color w:val="000000" w:themeColor="text1"/>
        </w:rPr>
        <w:t>c</w:t>
      </w:r>
      <w:r w:rsidRPr="00593925">
        <w:rPr>
          <w:color w:val="000000" w:themeColor="text1"/>
        </w:rPr>
        <w:t xml:space="preserve">ontrol system (needs) of an </w:t>
      </w:r>
      <w:r w:rsidR="00812DA0" w:rsidRPr="00593925">
        <w:rPr>
          <w:color w:val="000000" w:themeColor="text1"/>
        </w:rPr>
        <w:t>organization.</w:t>
      </w:r>
    </w:p>
    <w:p w14:paraId="28E2B708" w14:textId="77777777" w:rsidR="00CF7C1E" w:rsidRDefault="00CF7C1E" w:rsidP="00CF7C1E">
      <w:pPr>
        <w:rPr>
          <w:rFonts w:eastAsia="Times New Roman"/>
        </w:rPr>
      </w:pPr>
    </w:p>
    <w:sectPr w:rsidR="00CF7C1E" w:rsidSect="00B11BE4">
      <w:headerReference w:type="even" r:id="rId10"/>
      <w:footerReference w:type="even" r:id="rId1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084CB" w14:textId="77777777" w:rsidR="003A273F" w:rsidRDefault="003A273F">
      <w:pPr>
        <w:spacing w:after="0" w:line="240" w:lineRule="auto"/>
      </w:pPr>
      <w:r>
        <w:separator/>
      </w:r>
    </w:p>
  </w:endnote>
  <w:endnote w:type="continuationSeparator" w:id="0">
    <w:p w14:paraId="71700897" w14:textId="77777777" w:rsidR="003A273F" w:rsidRDefault="003A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20EC" w14:textId="77777777" w:rsidR="00FA24D9" w:rsidRDefault="00FA24D9">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6EE1A811" w14:textId="77777777" w:rsidR="00FA24D9" w:rsidRDefault="00FA2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FA24D9" w:rsidRDefault="00FA24D9">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FA24D9" w:rsidRDefault="00FA2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77BE3" w14:textId="77777777" w:rsidR="003A273F" w:rsidRDefault="003A273F">
      <w:pPr>
        <w:spacing w:after="0" w:line="240" w:lineRule="auto"/>
      </w:pPr>
      <w:r>
        <w:separator/>
      </w:r>
    </w:p>
  </w:footnote>
  <w:footnote w:type="continuationSeparator" w:id="0">
    <w:p w14:paraId="245D80F5" w14:textId="77777777" w:rsidR="003A273F" w:rsidRDefault="003A273F">
      <w:pPr>
        <w:spacing w:after="0" w:line="240" w:lineRule="auto"/>
      </w:pPr>
      <w:r>
        <w:continuationSeparator/>
      </w:r>
    </w:p>
  </w:footnote>
  <w:footnote w:id="1">
    <w:p w14:paraId="754EFEAE" w14:textId="33A8082B" w:rsidR="002C386A" w:rsidRPr="00593925" w:rsidRDefault="002C386A">
      <w:pPr>
        <w:pStyle w:val="FootnoteText"/>
        <w:rPr>
          <w:lang w:val="en-US"/>
        </w:rPr>
      </w:pPr>
      <w:r>
        <w:rPr>
          <w:rStyle w:val="FootnoteReference"/>
        </w:rPr>
        <w:footnoteRef/>
      </w:r>
      <w:r>
        <w:t xml:space="preserve"> </w:t>
      </w:r>
      <w:r>
        <w:rPr>
          <w:lang w:val="en-US"/>
        </w:rPr>
        <w:t>Corrective Action/Preventative Action (CAPA) systems are discussed in detail in another PMPP course.</w:t>
      </w:r>
    </w:p>
  </w:footnote>
  <w:footnote w:id="2">
    <w:p w14:paraId="5EAF07D1" w14:textId="62A70CDB" w:rsidR="002C386A" w:rsidRPr="00593925" w:rsidRDefault="002C386A">
      <w:pPr>
        <w:pStyle w:val="FootnoteText"/>
        <w:rPr>
          <w:lang w:val="en-US"/>
        </w:rPr>
      </w:pPr>
      <w:r>
        <w:rPr>
          <w:rStyle w:val="FootnoteReference"/>
        </w:rPr>
        <w:footnoteRef/>
      </w:r>
      <w:r>
        <w:t xml:space="preserve"> </w:t>
      </w:r>
      <w:r>
        <w:rPr>
          <w:lang w:val="en-US"/>
        </w:rPr>
        <w:t>Usually logged in an Excel file with password protection.</w:t>
      </w:r>
    </w:p>
  </w:footnote>
  <w:footnote w:id="3">
    <w:p w14:paraId="622AA48E" w14:textId="44F04771" w:rsidR="002C386A" w:rsidRPr="004F5427" w:rsidRDefault="002C386A">
      <w:pPr>
        <w:pStyle w:val="FootnoteText"/>
        <w:rPr>
          <w:lang w:val="en-US"/>
        </w:rPr>
      </w:pPr>
      <w:r>
        <w:rPr>
          <w:rStyle w:val="FootnoteReference"/>
        </w:rPr>
        <w:footnoteRef/>
      </w:r>
      <w:r>
        <w:t xml:space="preserve"> </w:t>
      </w:r>
      <w:r>
        <w:rPr>
          <w:lang w:val="en-US"/>
        </w:rPr>
        <w:t>This is a standard Executive Summary format.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52F4B" w14:textId="77777777" w:rsidR="00FA24D9" w:rsidRPr="001261F8" w:rsidRDefault="00FA24D9"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1C345971" w14:textId="77777777" w:rsidR="00FA24D9" w:rsidRPr="001261F8" w:rsidRDefault="00FA24D9" w:rsidP="00B60FFC">
    <w:pPr>
      <w:pStyle w:val="Header"/>
      <w:ind w:firstLine="2880"/>
      <w:rPr>
        <w:color w:val="808080"/>
      </w:rPr>
    </w:pPr>
    <w:r>
      <w:rPr>
        <w:noProof/>
        <w:color w:val="808080"/>
      </w:rPr>
      <mc:AlternateContent>
        <mc:Choice Requires="wps">
          <w:drawing>
            <wp:anchor distT="4294967291" distB="4294967291" distL="114300" distR="114300" simplePos="0" relativeHeight="251661312" behindDoc="0" locked="0" layoutInCell="1" allowOverlap="1" wp14:anchorId="3C99179D" wp14:editId="582BA8EB">
              <wp:simplePos x="0" y="0"/>
              <wp:positionH relativeFrom="column">
                <wp:posOffset>-25400</wp:posOffset>
              </wp:positionH>
              <wp:positionV relativeFrom="paragraph">
                <wp:posOffset>269239</wp:posOffset>
              </wp:positionV>
              <wp:extent cx="4577715" cy="0"/>
              <wp:effectExtent l="0" t="0" r="1333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ABF85" id="Line 7"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lH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N8Op/PsylGdPAlpBgSjXX+E9cdCkaJJXCOwOT07HwgQoohJNyj9FZI&#10;GcWWCvUlXk4n05jgtBQsOEOYs4d9JS06ERiX5Sx8sSrwPIZZfVQsgrWcsM3N9kTIqw2XSxXwoBSg&#10;c7Ou8/BjmS43i80iH+WT2WaUp3U9+rit8tFsm82n9Ye6qursZ6CW5UUrGOMqsBtmM8v/TvvbK7lO&#10;1X06721I3qLHfgHZ4R9JRy2DfNdB2Gt22dlBYxjHGHx7OmHeH/dgPz7w9S8A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NmJJR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FA24D9" w:rsidRPr="001261F8" w:rsidRDefault="00FA24D9"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FA24D9" w:rsidRPr="001261F8" w:rsidRDefault="00FA24D9" w:rsidP="00B60FFC">
    <w:pPr>
      <w:pStyle w:val="Header"/>
      <w:ind w:firstLine="2880"/>
      <w:rPr>
        <w:color w:val="808080"/>
      </w:rPr>
    </w:pPr>
    <w:r>
      <w:rPr>
        <w:noProof/>
        <w:color w:val="808080"/>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7CB"/>
    <w:multiLevelType w:val="hybridMultilevel"/>
    <w:tmpl w:val="E3E4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365B3"/>
    <w:multiLevelType w:val="hybridMultilevel"/>
    <w:tmpl w:val="3B18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F4F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F968B1"/>
    <w:multiLevelType w:val="hybridMultilevel"/>
    <w:tmpl w:val="B866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16948"/>
    <w:multiLevelType w:val="hybridMultilevel"/>
    <w:tmpl w:val="527A6E9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07A4B"/>
    <w:multiLevelType w:val="hybridMultilevel"/>
    <w:tmpl w:val="C8420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1EF01E2"/>
    <w:multiLevelType w:val="hybridMultilevel"/>
    <w:tmpl w:val="C79651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15498"/>
    <w:multiLevelType w:val="hybridMultilevel"/>
    <w:tmpl w:val="875E8A3C"/>
    <w:lvl w:ilvl="0" w:tplc="96129C3E">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6752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E387D"/>
    <w:multiLevelType w:val="hybridMultilevel"/>
    <w:tmpl w:val="B05EA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B1AF9"/>
    <w:multiLevelType w:val="hybridMultilevel"/>
    <w:tmpl w:val="EADC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F00FD"/>
    <w:multiLevelType w:val="multilevel"/>
    <w:tmpl w:val="0BCE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184D2C"/>
    <w:multiLevelType w:val="hybridMultilevel"/>
    <w:tmpl w:val="527A6E94"/>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78526E3"/>
    <w:multiLevelType w:val="hybridMultilevel"/>
    <w:tmpl w:val="1F98853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570785"/>
    <w:multiLevelType w:val="hybridMultilevel"/>
    <w:tmpl w:val="527A6E9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C885F84"/>
    <w:multiLevelType w:val="hybridMultilevel"/>
    <w:tmpl w:val="3946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27842E4"/>
    <w:multiLevelType w:val="hybridMultilevel"/>
    <w:tmpl w:val="DF381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FD068A"/>
    <w:multiLevelType w:val="hybridMultilevel"/>
    <w:tmpl w:val="02FCC842"/>
    <w:lvl w:ilvl="0" w:tplc="10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2"/>
  </w:num>
  <w:num w:numId="4">
    <w:abstractNumId w:val="18"/>
  </w:num>
  <w:num w:numId="5">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4"/>
  </w:num>
  <w:num w:numId="7">
    <w:abstractNumId w:val="13"/>
  </w:num>
  <w:num w:numId="8">
    <w:abstractNumId w:val="20"/>
  </w:num>
  <w:num w:numId="9">
    <w:abstractNumId w:val="15"/>
  </w:num>
  <w:num w:numId="10">
    <w:abstractNumId w:val="4"/>
  </w:num>
  <w:num w:numId="11">
    <w:abstractNumId w:val="10"/>
  </w:num>
  <w:num w:numId="12">
    <w:abstractNumId w:val="28"/>
  </w:num>
  <w:num w:numId="13">
    <w:abstractNumId w:val="21"/>
  </w:num>
  <w:num w:numId="14">
    <w:abstractNumId w:val="22"/>
  </w:num>
  <w:num w:numId="15">
    <w:abstractNumId w:val="14"/>
  </w:num>
  <w:num w:numId="16">
    <w:abstractNumId w:val="7"/>
  </w:num>
  <w:num w:numId="17">
    <w:abstractNumId w:val="25"/>
  </w:num>
  <w:num w:numId="18">
    <w:abstractNumId w:val="26"/>
  </w:num>
  <w:num w:numId="19">
    <w:abstractNumId w:val="29"/>
  </w:num>
  <w:num w:numId="20">
    <w:abstractNumId w:val="1"/>
  </w:num>
  <w:num w:numId="21">
    <w:abstractNumId w:val="17"/>
  </w:num>
  <w:num w:numId="22">
    <w:abstractNumId w:val="6"/>
  </w:num>
  <w:num w:numId="23">
    <w:abstractNumId w:val="12"/>
  </w:num>
  <w:num w:numId="24">
    <w:abstractNumId w:val="0"/>
  </w:num>
  <w:num w:numId="25">
    <w:abstractNumId w:val="19"/>
  </w:num>
  <w:num w:numId="26">
    <w:abstractNumId w:val="8"/>
  </w:num>
  <w:num w:numId="27">
    <w:abstractNumId w:val="3"/>
  </w:num>
  <w:num w:numId="28">
    <w:abstractNumId w:val="16"/>
  </w:num>
  <w:num w:numId="29">
    <w:abstractNumId w:val="11"/>
  </w:num>
  <w:num w:numId="30">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ly warnock">
    <w15:presenceInfo w15:providerId="Windows Live" w15:userId="4086ea91eb11d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14E06"/>
    <w:rsid w:val="00021CF1"/>
    <w:rsid w:val="00022919"/>
    <w:rsid w:val="000339F8"/>
    <w:rsid w:val="00035FBB"/>
    <w:rsid w:val="00073B02"/>
    <w:rsid w:val="000821E2"/>
    <w:rsid w:val="00091DA1"/>
    <w:rsid w:val="00091F73"/>
    <w:rsid w:val="000B3321"/>
    <w:rsid w:val="000B6FC8"/>
    <w:rsid w:val="000C4CE5"/>
    <w:rsid w:val="000C605C"/>
    <w:rsid w:val="000D2BB1"/>
    <w:rsid w:val="000E1397"/>
    <w:rsid w:val="000E3AB2"/>
    <w:rsid w:val="00140E6C"/>
    <w:rsid w:val="0017377B"/>
    <w:rsid w:val="001931E5"/>
    <w:rsid w:val="001B2876"/>
    <w:rsid w:val="001B6C4A"/>
    <w:rsid w:val="001D14C7"/>
    <w:rsid w:val="001D35F3"/>
    <w:rsid w:val="001D3719"/>
    <w:rsid w:val="00203718"/>
    <w:rsid w:val="002063D3"/>
    <w:rsid w:val="0021541C"/>
    <w:rsid w:val="00225724"/>
    <w:rsid w:val="002272EC"/>
    <w:rsid w:val="00231252"/>
    <w:rsid w:val="0024577E"/>
    <w:rsid w:val="00261740"/>
    <w:rsid w:val="00262E29"/>
    <w:rsid w:val="00282BFE"/>
    <w:rsid w:val="002A0CA7"/>
    <w:rsid w:val="002B345F"/>
    <w:rsid w:val="002B54A2"/>
    <w:rsid w:val="002C325B"/>
    <w:rsid w:val="002C386A"/>
    <w:rsid w:val="00300837"/>
    <w:rsid w:val="0031272A"/>
    <w:rsid w:val="00397C37"/>
    <w:rsid w:val="003A273F"/>
    <w:rsid w:val="003E5B66"/>
    <w:rsid w:val="0040007D"/>
    <w:rsid w:val="00431611"/>
    <w:rsid w:val="004A0885"/>
    <w:rsid w:val="004D6AAE"/>
    <w:rsid w:val="004E0997"/>
    <w:rsid w:val="004F156E"/>
    <w:rsid w:val="004F5364"/>
    <w:rsid w:val="004F5427"/>
    <w:rsid w:val="005006ED"/>
    <w:rsid w:val="0050248B"/>
    <w:rsid w:val="00516744"/>
    <w:rsid w:val="00527960"/>
    <w:rsid w:val="00585B45"/>
    <w:rsid w:val="00593925"/>
    <w:rsid w:val="005948D5"/>
    <w:rsid w:val="0059578D"/>
    <w:rsid w:val="005A2EDB"/>
    <w:rsid w:val="005A6858"/>
    <w:rsid w:val="005A7675"/>
    <w:rsid w:val="005D5A8C"/>
    <w:rsid w:val="005E4C83"/>
    <w:rsid w:val="005E58AE"/>
    <w:rsid w:val="0066771F"/>
    <w:rsid w:val="006729D7"/>
    <w:rsid w:val="00684387"/>
    <w:rsid w:val="006A1825"/>
    <w:rsid w:val="006C66A0"/>
    <w:rsid w:val="006D26FA"/>
    <w:rsid w:val="006F45B5"/>
    <w:rsid w:val="006F5457"/>
    <w:rsid w:val="007174C8"/>
    <w:rsid w:val="007254A7"/>
    <w:rsid w:val="00727FA4"/>
    <w:rsid w:val="00733A25"/>
    <w:rsid w:val="0075623D"/>
    <w:rsid w:val="00786262"/>
    <w:rsid w:val="00792630"/>
    <w:rsid w:val="007A1F70"/>
    <w:rsid w:val="007B4ECB"/>
    <w:rsid w:val="007C678E"/>
    <w:rsid w:val="007F6597"/>
    <w:rsid w:val="008000C8"/>
    <w:rsid w:val="00812DA0"/>
    <w:rsid w:val="008244B0"/>
    <w:rsid w:val="00851D5D"/>
    <w:rsid w:val="00870482"/>
    <w:rsid w:val="00874685"/>
    <w:rsid w:val="008A78D1"/>
    <w:rsid w:val="008D29A0"/>
    <w:rsid w:val="008E445C"/>
    <w:rsid w:val="009125F9"/>
    <w:rsid w:val="00922CC5"/>
    <w:rsid w:val="009348E6"/>
    <w:rsid w:val="00967230"/>
    <w:rsid w:val="00975D93"/>
    <w:rsid w:val="009A1BB9"/>
    <w:rsid w:val="009B64C1"/>
    <w:rsid w:val="009D42FA"/>
    <w:rsid w:val="009D7C22"/>
    <w:rsid w:val="009F0867"/>
    <w:rsid w:val="00A00CDA"/>
    <w:rsid w:val="00A03CD9"/>
    <w:rsid w:val="00A242A4"/>
    <w:rsid w:val="00A57569"/>
    <w:rsid w:val="00A732D4"/>
    <w:rsid w:val="00AA5899"/>
    <w:rsid w:val="00AA6488"/>
    <w:rsid w:val="00AA6EC4"/>
    <w:rsid w:val="00AB53D3"/>
    <w:rsid w:val="00AB64B6"/>
    <w:rsid w:val="00AC748D"/>
    <w:rsid w:val="00AD52CB"/>
    <w:rsid w:val="00AD77A3"/>
    <w:rsid w:val="00AE31CF"/>
    <w:rsid w:val="00AE5A36"/>
    <w:rsid w:val="00B11BE4"/>
    <w:rsid w:val="00B26F3D"/>
    <w:rsid w:val="00B303BD"/>
    <w:rsid w:val="00B60FFC"/>
    <w:rsid w:val="00B737DB"/>
    <w:rsid w:val="00B83684"/>
    <w:rsid w:val="00B84678"/>
    <w:rsid w:val="00BB250D"/>
    <w:rsid w:val="00BC3383"/>
    <w:rsid w:val="00BC3FC1"/>
    <w:rsid w:val="00BC6ACC"/>
    <w:rsid w:val="00BC74D3"/>
    <w:rsid w:val="00BD233A"/>
    <w:rsid w:val="00BE0FA3"/>
    <w:rsid w:val="00C01A19"/>
    <w:rsid w:val="00C1387F"/>
    <w:rsid w:val="00C30F42"/>
    <w:rsid w:val="00C4099F"/>
    <w:rsid w:val="00C8113B"/>
    <w:rsid w:val="00C81F3D"/>
    <w:rsid w:val="00C85242"/>
    <w:rsid w:val="00C9089E"/>
    <w:rsid w:val="00C96138"/>
    <w:rsid w:val="00CF2DF5"/>
    <w:rsid w:val="00CF5E55"/>
    <w:rsid w:val="00CF7C1E"/>
    <w:rsid w:val="00D00F38"/>
    <w:rsid w:val="00D10FE4"/>
    <w:rsid w:val="00D305E6"/>
    <w:rsid w:val="00D338AE"/>
    <w:rsid w:val="00D50692"/>
    <w:rsid w:val="00D559C7"/>
    <w:rsid w:val="00D7513F"/>
    <w:rsid w:val="00D86A3B"/>
    <w:rsid w:val="00D935EB"/>
    <w:rsid w:val="00D95595"/>
    <w:rsid w:val="00DD10B5"/>
    <w:rsid w:val="00DF4B02"/>
    <w:rsid w:val="00E16C6F"/>
    <w:rsid w:val="00E44DB5"/>
    <w:rsid w:val="00E52435"/>
    <w:rsid w:val="00E52B13"/>
    <w:rsid w:val="00E607E2"/>
    <w:rsid w:val="00E622EC"/>
    <w:rsid w:val="00E75210"/>
    <w:rsid w:val="00E905D5"/>
    <w:rsid w:val="00EE2BCA"/>
    <w:rsid w:val="00F01215"/>
    <w:rsid w:val="00F2066F"/>
    <w:rsid w:val="00F311CC"/>
    <w:rsid w:val="00F51547"/>
    <w:rsid w:val="00F51A09"/>
    <w:rsid w:val="00F52121"/>
    <w:rsid w:val="00F60667"/>
    <w:rsid w:val="00F64AF3"/>
    <w:rsid w:val="00F7099B"/>
    <w:rsid w:val="00F867D2"/>
    <w:rsid w:val="00F86DAA"/>
    <w:rsid w:val="00FA24D9"/>
    <w:rsid w:val="00FD2EDC"/>
    <w:rsid w:val="00FF32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semiHidden/>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styleId="UnresolvedMention">
    <w:name w:val="Unresolved Mention"/>
    <w:basedOn w:val="DefaultParagraphFont"/>
    <w:uiPriority w:val="99"/>
    <w:semiHidden/>
    <w:unhideWhenUsed/>
    <w:rsid w:val="00D00F38"/>
    <w:rPr>
      <w:color w:val="605E5C"/>
      <w:shd w:val="clear" w:color="auto" w:fill="E1DFDD"/>
    </w:rPr>
  </w:style>
  <w:style w:type="character" w:styleId="FollowedHyperlink">
    <w:name w:val="FollowedHyperlink"/>
    <w:basedOn w:val="DefaultParagraphFont"/>
    <w:uiPriority w:val="99"/>
    <w:semiHidden/>
    <w:unhideWhenUsed/>
    <w:rsid w:val="00975D93"/>
    <w:rPr>
      <w:color w:val="800080" w:themeColor="followedHyperlink"/>
      <w:u w:val="single"/>
    </w:rPr>
  </w:style>
  <w:style w:type="character" w:styleId="FootnoteReference">
    <w:name w:val="footnote reference"/>
    <w:basedOn w:val="DefaultParagraphFont"/>
    <w:uiPriority w:val="99"/>
    <w:semiHidden/>
    <w:unhideWhenUsed/>
    <w:rsid w:val="002C38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1065908446">
      <w:bodyDiv w:val="1"/>
      <w:marLeft w:val="0"/>
      <w:marRight w:val="0"/>
      <w:marTop w:val="0"/>
      <w:marBottom w:val="0"/>
      <w:divBdr>
        <w:top w:val="none" w:sz="0" w:space="0" w:color="auto"/>
        <w:left w:val="none" w:sz="0" w:space="0" w:color="auto"/>
        <w:bottom w:val="none" w:sz="0" w:space="0" w:color="auto"/>
        <w:right w:val="none" w:sz="0" w:space="0" w:color="auto"/>
      </w:divBdr>
    </w:div>
    <w:div w:id="1247569328">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6B0D-D8E8-4939-B517-B9FC8C36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2019-05-18T01:50:00Z</dcterms:created>
  <dcterms:modified xsi:type="dcterms:W3CDTF">2019-05-18T01:50:00Z</dcterms:modified>
</cp:coreProperties>
</file>